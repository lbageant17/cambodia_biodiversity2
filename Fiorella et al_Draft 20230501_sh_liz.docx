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5DC3" w14:textId="54499917" w:rsidR="00920AA7" w:rsidRPr="00E649BF" w:rsidRDefault="00DC3A09" w:rsidP="00920AA7">
      <w:pPr>
        <w:rPr>
          <w:rFonts w:ascii="Times New Roman" w:hAnsi="Times New Roman"/>
          <w:b/>
        </w:rPr>
      </w:pPr>
      <w:commentRangeStart w:id="0"/>
      <w:r>
        <w:rPr>
          <w:rFonts w:ascii="Times New Roman" w:hAnsi="Times New Roman"/>
          <w:b/>
        </w:rPr>
        <w:t>Food system biodiversity</w:t>
      </w:r>
      <w:commentRangeEnd w:id="0"/>
      <w:r w:rsidR="00C41389">
        <w:rPr>
          <w:rStyle w:val="CommentReference"/>
          <w:rFonts w:ascii="Cambria" w:eastAsia="MS Mincho" w:hAnsi="Cambria" w:cs="Times New Roman"/>
          <w:color w:val="000000"/>
        </w:rPr>
        <w:commentReference w:id="0"/>
      </w:r>
      <w:r>
        <w:rPr>
          <w:rFonts w:ascii="Times New Roman" w:hAnsi="Times New Roman"/>
          <w:b/>
        </w:rPr>
        <w:t>: Pathways from ecosystems to harvest, consumption, and sale</w:t>
      </w:r>
    </w:p>
    <w:p w14:paraId="00CC103A" w14:textId="23DCCC32" w:rsidR="00920AA7" w:rsidRDefault="00920AA7" w:rsidP="00920AA7">
      <w:pPr>
        <w:rPr>
          <w:rFonts w:ascii="Times New Roman" w:hAnsi="Times New Roman"/>
        </w:rPr>
      </w:pPr>
    </w:p>
    <w:p w14:paraId="689270B4" w14:textId="26B3516F" w:rsidR="00E649BF" w:rsidRPr="00E649BF" w:rsidRDefault="00E649BF" w:rsidP="00920AA7">
      <w:pPr>
        <w:rPr>
          <w:rFonts w:ascii="Times New Roman" w:hAnsi="Times New Roman"/>
          <w:vertAlign w:val="superscript"/>
        </w:rPr>
      </w:pPr>
      <w:r>
        <w:rPr>
          <w:rFonts w:ascii="Times New Roman" w:hAnsi="Times New Roman"/>
        </w:rPr>
        <w:t>Kathryn J Fiorella</w:t>
      </w:r>
      <w:r>
        <w:rPr>
          <w:rFonts w:ascii="Times New Roman" w:hAnsi="Times New Roman"/>
          <w:vertAlign w:val="superscript"/>
        </w:rPr>
        <w:t>1</w:t>
      </w:r>
      <w:r>
        <w:rPr>
          <w:rFonts w:ascii="Times New Roman" w:hAnsi="Times New Roman"/>
        </w:rPr>
        <w:t>*, Elizabeth R Bageant</w:t>
      </w:r>
      <w:r w:rsidRPr="00E649BF">
        <w:rPr>
          <w:rFonts w:ascii="Times New Roman" w:hAnsi="Times New Roman"/>
          <w:vertAlign w:val="superscript"/>
        </w:rPr>
        <w:t>1,2</w:t>
      </w:r>
      <w:r>
        <w:rPr>
          <w:rFonts w:ascii="Times New Roman" w:hAnsi="Times New Roman"/>
        </w:rPr>
        <w:t>, Shakuntala Thilsted</w:t>
      </w:r>
      <w:r>
        <w:rPr>
          <w:rFonts w:ascii="Times New Roman" w:hAnsi="Times New Roman"/>
          <w:vertAlign w:val="superscript"/>
        </w:rPr>
        <w:t>3</w:t>
      </w:r>
      <w:r>
        <w:rPr>
          <w:rFonts w:ascii="Times New Roman" w:hAnsi="Times New Roman"/>
        </w:rPr>
        <w:t>, Sebastian Heilpern</w:t>
      </w:r>
      <w:r>
        <w:rPr>
          <w:rFonts w:ascii="Times New Roman" w:hAnsi="Times New Roman"/>
          <w:vertAlign w:val="superscript"/>
        </w:rPr>
        <w:t>4</w:t>
      </w:r>
    </w:p>
    <w:p w14:paraId="23FE22C5" w14:textId="67889E81" w:rsidR="00E649BF" w:rsidRDefault="00E649BF" w:rsidP="00920AA7">
      <w:pPr>
        <w:rPr>
          <w:rFonts w:ascii="Times New Roman" w:hAnsi="Times New Roman"/>
        </w:rPr>
      </w:pPr>
    </w:p>
    <w:p w14:paraId="7F35AAE1" w14:textId="4890C619" w:rsidR="00E649BF" w:rsidRDefault="00E649BF" w:rsidP="00920AA7">
      <w:pPr>
        <w:rPr>
          <w:rFonts w:ascii="Times New Roman" w:hAnsi="Times New Roman"/>
        </w:rPr>
      </w:pPr>
      <w:r>
        <w:rPr>
          <w:rFonts w:ascii="Times New Roman" w:hAnsi="Times New Roman"/>
          <w:vertAlign w:val="superscript"/>
        </w:rPr>
        <w:t>1</w:t>
      </w:r>
      <w:r>
        <w:rPr>
          <w:rFonts w:ascii="Times New Roman" w:hAnsi="Times New Roman"/>
        </w:rPr>
        <w:t>Department of Public and Ecosystem Health, Cornell University</w:t>
      </w:r>
    </w:p>
    <w:p w14:paraId="4FBC3C67" w14:textId="750C8FAF" w:rsidR="00E649BF" w:rsidRDefault="00E649BF" w:rsidP="00920AA7">
      <w:pPr>
        <w:rPr>
          <w:rFonts w:ascii="Times New Roman" w:hAnsi="Times New Roman"/>
        </w:rPr>
      </w:pPr>
      <w:r>
        <w:rPr>
          <w:rFonts w:ascii="Times New Roman" w:hAnsi="Times New Roman"/>
          <w:vertAlign w:val="superscript"/>
        </w:rPr>
        <w:t>2</w:t>
      </w:r>
      <w:r>
        <w:rPr>
          <w:rFonts w:ascii="Times New Roman" w:hAnsi="Times New Roman"/>
        </w:rPr>
        <w:t>University of Idaho</w:t>
      </w:r>
    </w:p>
    <w:p w14:paraId="093EC824" w14:textId="30CB350C" w:rsidR="00E649BF" w:rsidRDefault="00E649BF" w:rsidP="00920AA7">
      <w:pPr>
        <w:rPr>
          <w:rFonts w:ascii="Times New Roman" w:hAnsi="Times New Roman"/>
        </w:rPr>
      </w:pPr>
      <w:r>
        <w:rPr>
          <w:rFonts w:ascii="Times New Roman" w:hAnsi="Times New Roman"/>
          <w:vertAlign w:val="superscript"/>
        </w:rPr>
        <w:t>3</w:t>
      </w:r>
      <w:r>
        <w:rPr>
          <w:rFonts w:ascii="Times New Roman" w:hAnsi="Times New Roman"/>
        </w:rPr>
        <w:t>IFPRI</w:t>
      </w:r>
    </w:p>
    <w:p w14:paraId="7EBEC840" w14:textId="70D5C905" w:rsidR="00E649BF" w:rsidRPr="00E649BF" w:rsidRDefault="00E649BF" w:rsidP="00920AA7">
      <w:pPr>
        <w:rPr>
          <w:rFonts w:ascii="Times New Roman" w:hAnsi="Times New Roman"/>
        </w:rPr>
      </w:pPr>
      <w:r>
        <w:rPr>
          <w:rFonts w:ascii="Times New Roman" w:hAnsi="Times New Roman"/>
          <w:vertAlign w:val="superscript"/>
        </w:rPr>
        <w:t>4</w:t>
      </w:r>
      <w:r>
        <w:rPr>
          <w:rFonts w:ascii="Times New Roman" w:hAnsi="Times New Roman"/>
        </w:rPr>
        <w:t>Department of Natural Resources and the Environment, Cornell University</w:t>
      </w:r>
    </w:p>
    <w:p w14:paraId="2E1B2B79" w14:textId="77777777" w:rsidR="00E649BF" w:rsidRDefault="00E649BF" w:rsidP="00920AA7">
      <w:pPr>
        <w:rPr>
          <w:rFonts w:ascii="Times New Roman" w:hAnsi="Times New Roman"/>
        </w:rPr>
      </w:pPr>
    </w:p>
    <w:p w14:paraId="6E2663F1" w14:textId="77777777" w:rsidR="00A70479" w:rsidRDefault="00A70479" w:rsidP="00920AA7">
      <w:pPr>
        <w:rPr>
          <w:rFonts w:ascii="Times New Roman" w:hAnsi="Times New Roman"/>
          <w:b/>
        </w:rPr>
      </w:pPr>
      <w:r>
        <w:rPr>
          <w:rFonts w:ascii="Times New Roman" w:hAnsi="Times New Roman"/>
          <w:b/>
        </w:rPr>
        <w:t>Significance Statement</w:t>
      </w:r>
    </w:p>
    <w:p w14:paraId="726B113F" w14:textId="77777777" w:rsidR="00A70479" w:rsidRDefault="00A70479" w:rsidP="00920AA7">
      <w:pPr>
        <w:rPr>
          <w:rFonts w:ascii="Times New Roman" w:hAnsi="Times New Roman"/>
          <w:b/>
        </w:rPr>
      </w:pPr>
    </w:p>
    <w:p w14:paraId="2F972890" w14:textId="7A7BC3E1" w:rsidR="00920AA7" w:rsidRDefault="00920AA7" w:rsidP="00920AA7">
      <w:pPr>
        <w:rPr>
          <w:rFonts w:ascii="Times New Roman" w:hAnsi="Times New Roman"/>
          <w:b/>
        </w:rPr>
      </w:pPr>
      <w:r>
        <w:rPr>
          <w:rFonts w:ascii="Times New Roman" w:hAnsi="Times New Roman"/>
          <w:b/>
        </w:rPr>
        <w:t>Abstract (</w:t>
      </w:r>
      <w:r w:rsidR="00844E61">
        <w:rPr>
          <w:rFonts w:ascii="Times New Roman" w:hAnsi="Times New Roman"/>
          <w:b/>
        </w:rPr>
        <w:t>251; 250 limit</w:t>
      </w:r>
      <w:r>
        <w:rPr>
          <w:rFonts w:ascii="Times New Roman" w:hAnsi="Times New Roman"/>
          <w:b/>
        </w:rPr>
        <w:t>)</w:t>
      </w:r>
    </w:p>
    <w:p w14:paraId="54FBDC38" w14:textId="408C662C" w:rsidR="00920AA7" w:rsidRDefault="00920AA7" w:rsidP="00920AA7">
      <w:pPr>
        <w:rPr>
          <w:rFonts w:ascii="Times New Roman" w:hAnsi="Times New Roman"/>
        </w:rPr>
      </w:pPr>
      <w:r>
        <w:rPr>
          <w:rFonts w:ascii="Times New Roman" w:hAnsi="Times New Roman"/>
        </w:rPr>
        <w:t>The increasingly rapid decline of global biodiversity makes</w:t>
      </w:r>
      <w:r w:rsidR="00CF716E">
        <w:rPr>
          <w:rFonts w:ascii="Times New Roman" w:hAnsi="Times New Roman"/>
        </w:rPr>
        <w:t xml:space="preserve"> understanding how</w:t>
      </w:r>
      <w:r>
        <w:rPr>
          <w:rFonts w:ascii="Times New Roman" w:hAnsi="Times New Roman"/>
        </w:rPr>
        <w:t xml:space="preserve"> biodiversity supports human well-being urgent</w:t>
      </w:r>
      <w:r w:rsidR="00CF716E">
        <w:rPr>
          <w:rFonts w:ascii="Times New Roman" w:hAnsi="Times New Roman"/>
        </w:rPr>
        <w:t>, especially in geographies where people</w:t>
      </w:r>
      <w:r>
        <w:rPr>
          <w:rFonts w:ascii="Times New Roman" w:hAnsi="Times New Roman"/>
        </w:rPr>
        <w:t xml:space="preserve"> are </w:t>
      </w:r>
      <w:r w:rsidR="00CF716E">
        <w:rPr>
          <w:rFonts w:ascii="Times New Roman" w:hAnsi="Times New Roman"/>
        </w:rPr>
        <w:t xml:space="preserve">strongly </w:t>
      </w:r>
      <w:r>
        <w:rPr>
          <w:rFonts w:ascii="Times New Roman" w:hAnsi="Times New Roman"/>
        </w:rPr>
        <w:t>reliant on natural resources for their food and income.</w:t>
      </w:r>
      <w:r w:rsidR="00002661">
        <w:rPr>
          <w:rFonts w:ascii="Times New Roman" w:hAnsi="Times New Roman"/>
        </w:rPr>
        <w:t xml:space="preserve"> </w:t>
      </w:r>
      <w:r w:rsidR="00CE17C8">
        <w:rPr>
          <w:rFonts w:ascii="Times New Roman" w:hAnsi="Times New Roman"/>
        </w:rPr>
        <w:t xml:space="preserve">Yet </w:t>
      </w:r>
      <w:r w:rsidR="00840EEF">
        <w:rPr>
          <w:rFonts w:ascii="Times New Roman" w:hAnsi="Times New Roman"/>
        </w:rPr>
        <w:t>the extent to which</w:t>
      </w:r>
      <w:r w:rsidR="00CF716E">
        <w:rPr>
          <w:rFonts w:ascii="Times New Roman" w:hAnsi="Times New Roman"/>
        </w:rPr>
        <w:t xml:space="preserve"> people’s biodiversity use reflects broader patterns </w:t>
      </w:r>
      <w:r w:rsidR="00CE17C8">
        <w:rPr>
          <w:rFonts w:ascii="Times New Roman" w:hAnsi="Times New Roman"/>
        </w:rPr>
        <w:t>of available biodiversity in</w:t>
      </w:r>
      <w:r w:rsidR="00CF716E">
        <w:rPr>
          <w:rFonts w:ascii="Times New Roman" w:hAnsi="Times New Roman"/>
        </w:rPr>
        <w:t xml:space="preserve"> ecosystems is </w:t>
      </w:r>
      <w:r w:rsidR="00840EEF">
        <w:rPr>
          <w:rFonts w:ascii="Times New Roman" w:hAnsi="Times New Roman"/>
        </w:rPr>
        <w:t>often assumed but largely unknown</w:t>
      </w:r>
      <w:r w:rsidR="00CF716E">
        <w:rPr>
          <w:rFonts w:ascii="Times New Roman" w:hAnsi="Times New Roman"/>
        </w:rPr>
        <w:t>.</w:t>
      </w:r>
      <w:r w:rsidR="004D019F">
        <w:rPr>
          <w:rFonts w:ascii="Times New Roman" w:hAnsi="Times New Roman"/>
        </w:rPr>
        <w:t xml:space="preserve"> To examine how </w:t>
      </w:r>
      <w:r w:rsidR="00AA64AD">
        <w:rPr>
          <w:rFonts w:ascii="Times New Roman" w:hAnsi="Times New Roman"/>
        </w:rPr>
        <w:t xml:space="preserve">the biodiversity in </w:t>
      </w:r>
      <w:r w:rsidR="004D019F">
        <w:rPr>
          <w:rFonts w:ascii="Times New Roman" w:hAnsi="Times New Roman"/>
        </w:rPr>
        <w:t>ecosystem</w:t>
      </w:r>
      <w:r w:rsidR="00AA64AD">
        <w:rPr>
          <w:rFonts w:ascii="Times New Roman" w:hAnsi="Times New Roman"/>
        </w:rPr>
        <w:t xml:space="preserve">s </w:t>
      </w:r>
      <w:r w:rsidR="001521E1">
        <w:rPr>
          <w:rFonts w:ascii="Times New Roman" w:hAnsi="Times New Roman"/>
        </w:rPr>
        <w:t>is used</w:t>
      </w:r>
      <w:r w:rsidR="004D019F">
        <w:rPr>
          <w:rFonts w:ascii="Times New Roman" w:hAnsi="Times New Roman"/>
        </w:rPr>
        <w:t xml:space="preserve">, </w:t>
      </w:r>
      <w:r w:rsidR="00F24A66">
        <w:rPr>
          <w:rFonts w:ascii="Times New Roman" w:hAnsi="Times New Roman"/>
        </w:rPr>
        <w:t xml:space="preserve">we analyze how biodiversity filters from ecosystems to </w:t>
      </w:r>
      <w:r w:rsidR="001521E1">
        <w:rPr>
          <w:rFonts w:ascii="Times New Roman" w:hAnsi="Times New Roman"/>
        </w:rPr>
        <w:t xml:space="preserve">household </w:t>
      </w:r>
      <w:r w:rsidR="00AA64AD">
        <w:rPr>
          <w:rFonts w:ascii="Times New Roman" w:hAnsi="Times New Roman"/>
        </w:rPr>
        <w:t>harvest,</w:t>
      </w:r>
      <w:r w:rsidR="001521E1">
        <w:rPr>
          <w:rFonts w:ascii="Times New Roman" w:hAnsi="Times New Roman"/>
        </w:rPr>
        <w:t xml:space="preserve"> consumption</w:t>
      </w:r>
      <w:r w:rsidR="00AA64AD">
        <w:rPr>
          <w:rFonts w:ascii="Times New Roman" w:hAnsi="Times New Roman"/>
        </w:rPr>
        <w:t>,</w:t>
      </w:r>
      <w:r w:rsidR="001521E1">
        <w:rPr>
          <w:rFonts w:ascii="Times New Roman" w:hAnsi="Times New Roman"/>
        </w:rPr>
        <w:t xml:space="preserve"> and sale. We</w:t>
      </w:r>
      <w:r w:rsidR="00F24A66">
        <w:rPr>
          <w:rFonts w:ascii="Times New Roman" w:hAnsi="Times New Roman"/>
        </w:rPr>
        <w:t xml:space="preserve"> us</w:t>
      </w:r>
      <w:r w:rsidR="001521E1">
        <w:rPr>
          <w:rFonts w:ascii="Times New Roman" w:hAnsi="Times New Roman"/>
        </w:rPr>
        <w:t>ed</w:t>
      </w:r>
      <w:r w:rsidR="00F24A66">
        <w:rPr>
          <w:rFonts w:ascii="Times New Roman" w:hAnsi="Times New Roman"/>
        </w:rPr>
        <w:t xml:space="preserve"> a</w:t>
      </w:r>
      <w:r w:rsidR="001521E1">
        <w:rPr>
          <w:rFonts w:ascii="Times New Roman" w:hAnsi="Times New Roman"/>
        </w:rPr>
        <w:t xml:space="preserve"> unique, integrated </w:t>
      </w:r>
      <w:r w:rsidR="00F24A66">
        <w:rPr>
          <w:rFonts w:ascii="Times New Roman" w:hAnsi="Times New Roman"/>
        </w:rPr>
        <w:t xml:space="preserve">ecological </w:t>
      </w:r>
      <w:r w:rsidR="00AA64AD">
        <w:rPr>
          <w:rFonts w:ascii="Times New Roman" w:hAnsi="Times New Roman"/>
        </w:rPr>
        <w:t>(</w:t>
      </w:r>
      <w:commentRangeStart w:id="1"/>
      <w:r w:rsidR="00AA64AD">
        <w:rPr>
          <w:rFonts w:ascii="Times New Roman" w:hAnsi="Times New Roman"/>
        </w:rPr>
        <w:t>40 sites, quarterly data collection</w:t>
      </w:r>
      <w:commentRangeEnd w:id="1"/>
      <w:r w:rsidR="00C41389">
        <w:rPr>
          <w:rStyle w:val="CommentReference"/>
          <w:rFonts w:ascii="Cambria" w:eastAsia="MS Mincho" w:hAnsi="Cambria" w:cs="Times New Roman"/>
          <w:color w:val="000000"/>
        </w:rPr>
        <w:commentReference w:id="1"/>
      </w:r>
      <w:r w:rsidR="00AA64AD">
        <w:rPr>
          <w:rFonts w:ascii="Times New Roman" w:hAnsi="Times New Roman"/>
        </w:rPr>
        <w:t xml:space="preserve">) </w:t>
      </w:r>
      <w:r w:rsidR="00F24A66">
        <w:rPr>
          <w:rFonts w:ascii="Times New Roman" w:hAnsi="Times New Roman"/>
        </w:rPr>
        <w:t xml:space="preserve">and </w:t>
      </w:r>
      <w:r w:rsidR="00AA64AD">
        <w:rPr>
          <w:rFonts w:ascii="Times New Roman" w:hAnsi="Times New Roman"/>
        </w:rPr>
        <w:t>household survey</w:t>
      </w:r>
      <w:r w:rsidR="00F24A66">
        <w:rPr>
          <w:rFonts w:ascii="Times New Roman" w:hAnsi="Times New Roman"/>
        </w:rPr>
        <w:t xml:space="preserve"> data</w:t>
      </w:r>
      <w:r w:rsidR="001521E1">
        <w:rPr>
          <w:rFonts w:ascii="Times New Roman" w:hAnsi="Times New Roman"/>
        </w:rPr>
        <w:t>set</w:t>
      </w:r>
      <w:r w:rsidR="00F24A66">
        <w:rPr>
          <w:rFonts w:ascii="Times New Roman" w:hAnsi="Times New Roman"/>
        </w:rPr>
        <w:t xml:space="preserve"> </w:t>
      </w:r>
      <w:r w:rsidR="00AA64AD">
        <w:rPr>
          <w:rFonts w:ascii="Times New Roman" w:hAnsi="Times New Roman"/>
        </w:rPr>
        <w:t xml:space="preserve">(n=414, every 2 months data collection) over 3 years </w:t>
      </w:r>
      <w:r w:rsidR="00F24A66">
        <w:rPr>
          <w:rFonts w:ascii="Times New Roman" w:hAnsi="Times New Roman"/>
        </w:rPr>
        <w:t>from rice field fisheries</w:t>
      </w:r>
      <w:r w:rsidR="004D019F">
        <w:rPr>
          <w:rFonts w:ascii="Times New Roman" w:hAnsi="Times New Roman"/>
        </w:rPr>
        <w:t xml:space="preserve"> </w:t>
      </w:r>
      <w:r w:rsidR="00CE17C8">
        <w:rPr>
          <w:rFonts w:ascii="Times New Roman" w:hAnsi="Times New Roman"/>
        </w:rPr>
        <w:t>surrounding</w:t>
      </w:r>
      <w:r w:rsidR="004D019F">
        <w:rPr>
          <w:rFonts w:ascii="Times New Roman" w:hAnsi="Times New Roman"/>
        </w:rPr>
        <w:t xml:space="preserve"> Cambodia’s </w:t>
      </w:r>
      <w:proofErr w:type="spellStart"/>
      <w:r w:rsidR="004D019F">
        <w:rPr>
          <w:rFonts w:ascii="Times New Roman" w:hAnsi="Times New Roman"/>
        </w:rPr>
        <w:t>Tonlé</w:t>
      </w:r>
      <w:proofErr w:type="spellEnd"/>
      <w:r w:rsidR="004D019F">
        <w:rPr>
          <w:rFonts w:ascii="Times New Roman" w:hAnsi="Times New Roman"/>
        </w:rPr>
        <w:t xml:space="preserve"> Sap, one of </w:t>
      </w:r>
      <w:ins w:id="2" w:author="Sebastian Heilpern" w:date="2023-05-08T14:21:00Z">
        <w:r w:rsidR="00C41389">
          <w:rPr>
            <w:rFonts w:ascii="Times New Roman" w:hAnsi="Times New Roman"/>
          </w:rPr>
          <w:t>Earth’s</w:t>
        </w:r>
      </w:ins>
      <w:del w:id="3" w:author="Sebastian Heilpern" w:date="2023-05-08T14:21:00Z">
        <w:r w:rsidR="004D019F" w:rsidDel="00C41389">
          <w:rPr>
            <w:rFonts w:ascii="Times New Roman" w:hAnsi="Times New Roman"/>
          </w:rPr>
          <w:delText>the</w:delText>
        </w:r>
      </w:del>
      <w:r w:rsidR="004D019F">
        <w:rPr>
          <w:rFonts w:ascii="Times New Roman" w:hAnsi="Times New Roman"/>
        </w:rPr>
        <w:t xml:space="preserve"> most productive and diverse freshwater </w:t>
      </w:r>
      <w:r w:rsidR="004D019F" w:rsidRPr="00950847">
        <w:rPr>
          <w:rFonts w:ascii="Times New Roman" w:hAnsi="Times New Roman"/>
        </w:rPr>
        <w:t>systems</w:t>
      </w:r>
      <w:del w:id="4" w:author="Sebastian Heilpern" w:date="2023-05-08T14:21:00Z">
        <w:r w:rsidR="004D019F" w:rsidRPr="00950847" w:rsidDel="00C41389">
          <w:rPr>
            <w:rFonts w:ascii="Times New Roman" w:hAnsi="Times New Roman"/>
          </w:rPr>
          <w:delText xml:space="preserve"> on Earth</w:delText>
        </w:r>
      </w:del>
      <w:r w:rsidR="00F24A66" w:rsidRPr="00950847">
        <w:rPr>
          <w:rFonts w:ascii="Times New Roman" w:hAnsi="Times New Roman"/>
        </w:rPr>
        <w:t xml:space="preserve">. </w:t>
      </w:r>
      <w:r w:rsidR="00AA64AD" w:rsidRPr="00950847">
        <w:rPr>
          <w:rFonts w:ascii="Times New Roman" w:hAnsi="Times New Roman"/>
        </w:rPr>
        <w:t>We find that h</w:t>
      </w:r>
      <w:r w:rsidR="00F24A66" w:rsidRPr="00950847">
        <w:rPr>
          <w:rFonts w:ascii="Times New Roman" w:hAnsi="Times New Roman"/>
        </w:rPr>
        <w:t xml:space="preserve">ousehold </w:t>
      </w:r>
      <w:proofErr w:type="gramStart"/>
      <w:r w:rsidR="00F24A66" w:rsidRPr="00950847">
        <w:rPr>
          <w:rFonts w:ascii="Times New Roman" w:hAnsi="Times New Roman"/>
        </w:rPr>
        <w:t>catch</w:t>
      </w:r>
      <w:proofErr w:type="gramEnd"/>
      <w:r w:rsidR="00F24A66" w:rsidRPr="00950847">
        <w:rPr>
          <w:rFonts w:ascii="Times New Roman" w:hAnsi="Times New Roman"/>
        </w:rPr>
        <w:t xml:space="preserve"> and consumption diversity strongly reflected broader ecosystem </w:t>
      </w:r>
      <w:r w:rsidR="00AA64AD" w:rsidRPr="00950847">
        <w:rPr>
          <w:rFonts w:ascii="Times New Roman" w:hAnsi="Times New Roman"/>
        </w:rPr>
        <w:t>bio</w:t>
      </w:r>
      <w:r w:rsidR="00F24A66" w:rsidRPr="00950847">
        <w:rPr>
          <w:rFonts w:ascii="Times New Roman" w:hAnsi="Times New Roman"/>
        </w:rPr>
        <w:t>diversity</w:t>
      </w:r>
      <w:ins w:id="5" w:author="Sebastian Heilpern" w:date="2023-05-08T14:35:00Z">
        <w:r w:rsidR="00126578">
          <w:rPr>
            <w:rFonts w:ascii="Times New Roman" w:hAnsi="Times New Roman"/>
          </w:rPr>
          <w:t xml:space="preserve">. </w:t>
        </w:r>
      </w:ins>
      <w:commentRangeStart w:id="6"/>
      <w:ins w:id="7" w:author="Sebastian Heilpern" w:date="2023-05-08T14:36:00Z">
        <w:r w:rsidR="00126578">
          <w:rPr>
            <w:rFonts w:ascii="Times New Roman" w:hAnsi="Times New Roman"/>
          </w:rPr>
          <w:t>Forty-</w:t>
        </w:r>
      </w:ins>
      <w:ins w:id="8" w:author="Bageant, Liz (elizabethbageant@uidaho.edu)" w:date="2023-05-13T07:26:00Z">
        <w:r w:rsidR="00553565">
          <w:rPr>
            <w:rFonts w:ascii="Times New Roman" w:hAnsi="Times New Roman"/>
          </w:rPr>
          <w:t>three</w:t>
        </w:r>
      </w:ins>
      <w:ins w:id="9" w:author="Sebastian Heilpern" w:date="2023-05-08T14:36:00Z">
        <w:del w:id="10" w:author="Bageant, Liz (elizabethbageant@uidaho.edu)" w:date="2023-05-13T07:26:00Z">
          <w:r w:rsidR="00126578" w:rsidDel="00553565">
            <w:rPr>
              <w:rFonts w:ascii="Times New Roman" w:hAnsi="Times New Roman"/>
            </w:rPr>
            <w:delText>one</w:delText>
          </w:r>
        </w:del>
        <w:r w:rsidR="00126578">
          <w:rPr>
            <w:rFonts w:ascii="Times New Roman" w:hAnsi="Times New Roman"/>
          </w:rPr>
          <w:t xml:space="preserve"> percent </w:t>
        </w:r>
      </w:ins>
      <w:commentRangeStart w:id="11"/>
      <w:del w:id="12" w:author="Sebastian Heilpern" w:date="2023-05-08T14:22:00Z">
        <w:r w:rsidR="00F24A66" w:rsidRPr="00950847" w:rsidDel="00C41389">
          <w:rPr>
            <w:rFonts w:ascii="Times New Roman" w:hAnsi="Times New Roman"/>
          </w:rPr>
          <w:delText xml:space="preserve">. </w:delText>
        </w:r>
        <w:r w:rsidR="00AA64AD" w:rsidRPr="00950847" w:rsidDel="00C41389">
          <w:rPr>
            <w:rFonts w:ascii="Times New Roman" w:hAnsi="Times New Roman"/>
          </w:rPr>
          <w:delText xml:space="preserve">On average, </w:delText>
        </w:r>
      </w:del>
      <w:commentRangeEnd w:id="11"/>
      <w:r w:rsidR="00C41389">
        <w:rPr>
          <w:rStyle w:val="CommentReference"/>
          <w:rFonts w:ascii="Cambria" w:eastAsia="MS Mincho" w:hAnsi="Cambria" w:cs="Times New Roman"/>
          <w:color w:val="000000"/>
        </w:rPr>
        <w:commentReference w:id="11"/>
      </w:r>
      <w:del w:id="13" w:author="Sebastian Heilpern" w:date="2023-05-08T14:36:00Z">
        <w:r w:rsidR="00B02D04" w:rsidDel="00126578">
          <w:rPr>
            <w:rFonts w:ascii="Times New Roman" w:hAnsi="Times New Roman"/>
            <w:highlight w:val="yellow"/>
          </w:rPr>
          <w:delText>41</w:delText>
        </w:r>
        <w:r w:rsidR="00AA64AD" w:rsidRPr="007D35CA" w:rsidDel="00126578">
          <w:rPr>
            <w:rFonts w:ascii="Times New Roman" w:hAnsi="Times New Roman"/>
            <w:highlight w:val="yellow"/>
          </w:rPr>
          <w:delText>%</w:delText>
        </w:r>
      </w:del>
      <w:r w:rsidR="00AA64AD" w:rsidRPr="00950847">
        <w:rPr>
          <w:rFonts w:ascii="Times New Roman" w:hAnsi="Times New Roman"/>
        </w:rPr>
        <w:t xml:space="preserve"> </w:t>
      </w:r>
      <w:commentRangeEnd w:id="6"/>
      <w:r w:rsidR="00553565">
        <w:rPr>
          <w:rStyle w:val="CommentReference"/>
          <w:rFonts w:ascii="Cambria" w:eastAsia="MS Mincho" w:hAnsi="Cambria" w:cs="Times New Roman"/>
          <w:color w:val="000000"/>
        </w:rPr>
        <w:commentReference w:id="6"/>
      </w:r>
      <w:r w:rsidR="00AA64AD" w:rsidRPr="00950847">
        <w:rPr>
          <w:rFonts w:ascii="Times New Roman" w:hAnsi="Times New Roman"/>
        </w:rPr>
        <w:t>of biodiversity present in the ecosystem is consumed by households</w:t>
      </w:r>
      <w:ins w:id="14" w:author="Sebastian Heilpern" w:date="2023-05-08T14:36:00Z">
        <w:r w:rsidR="00126578">
          <w:rPr>
            <w:rFonts w:ascii="Times New Roman" w:hAnsi="Times New Roman"/>
          </w:rPr>
          <w:t>, with poorer households consuming more biodiversity</w:t>
        </w:r>
      </w:ins>
      <w:ins w:id="15" w:author="Sebastian Heilpern" w:date="2023-05-08T14:23:00Z">
        <w:r w:rsidR="00C41389">
          <w:rPr>
            <w:rFonts w:ascii="Times New Roman" w:hAnsi="Times New Roman"/>
          </w:rPr>
          <w:t>. In contrast,</w:t>
        </w:r>
      </w:ins>
      <w:del w:id="16" w:author="Sebastian Heilpern" w:date="2023-05-08T14:23:00Z">
        <w:r w:rsidR="00AA64AD" w:rsidRPr="00950847" w:rsidDel="00C41389">
          <w:rPr>
            <w:rFonts w:ascii="Times New Roman" w:hAnsi="Times New Roman"/>
          </w:rPr>
          <w:delText>, and</w:delText>
        </w:r>
      </w:del>
      <w:r w:rsidR="00AA64AD" w:rsidRPr="00950847">
        <w:rPr>
          <w:rFonts w:ascii="Times New Roman" w:hAnsi="Times New Roman"/>
        </w:rPr>
        <w:t xml:space="preserve"> only </w:t>
      </w:r>
      <w:ins w:id="17" w:author="Bageant, Liz (elizabethbageant@uidaho.edu)" w:date="2023-05-13T07:27:00Z">
        <w:r w:rsidR="00553565">
          <w:rPr>
            <w:rFonts w:ascii="Times New Roman" w:hAnsi="Times New Roman"/>
            <w:highlight w:val="yellow"/>
          </w:rPr>
          <w:t>9</w:t>
        </w:r>
      </w:ins>
      <w:commentRangeStart w:id="18"/>
      <w:del w:id="19" w:author="Bageant, Liz (elizabethbageant@uidaho.edu)" w:date="2023-05-13T07:27:00Z">
        <w:r w:rsidR="00AA64AD" w:rsidRPr="007D35CA" w:rsidDel="00553565">
          <w:rPr>
            <w:rFonts w:ascii="Times New Roman" w:hAnsi="Times New Roman"/>
            <w:highlight w:val="yellow"/>
          </w:rPr>
          <w:delText>6</w:delText>
        </w:r>
      </w:del>
      <w:r w:rsidR="00AA64AD" w:rsidRPr="007D35CA">
        <w:rPr>
          <w:rFonts w:ascii="Times New Roman" w:hAnsi="Times New Roman"/>
          <w:highlight w:val="yellow"/>
        </w:rPr>
        <w:t>%</w:t>
      </w:r>
      <w:commentRangeEnd w:id="18"/>
      <w:r w:rsidR="00553565">
        <w:rPr>
          <w:rStyle w:val="CommentReference"/>
          <w:rFonts w:ascii="Cambria" w:eastAsia="MS Mincho" w:hAnsi="Cambria" w:cs="Times New Roman"/>
          <w:color w:val="000000"/>
        </w:rPr>
        <w:commentReference w:id="18"/>
      </w:r>
      <w:ins w:id="20" w:author="Sebastian Heilpern" w:date="2023-05-08T14:23:00Z">
        <w:r w:rsidR="00C41389">
          <w:rPr>
            <w:rFonts w:ascii="Times New Roman" w:hAnsi="Times New Roman"/>
          </w:rPr>
          <w:t xml:space="preserve"> of ecosystem biodiversity</w:t>
        </w:r>
      </w:ins>
      <w:r w:rsidR="00AA64AD" w:rsidRPr="00950847">
        <w:rPr>
          <w:rFonts w:ascii="Times New Roman" w:hAnsi="Times New Roman"/>
        </w:rPr>
        <w:t xml:space="preserve"> is sold</w:t>
      </w:r>
      <w:ins w:id="21" w:author="Sebastian Heilpern" w:date="2023-05-08T14:23:00Z">
        <w:r w:rsidR="00C41389">
          <w:rPr>
            <w:rFonts w:ascii="Times New Roman" w:hAnsi="Times New Roman"/>
          </w:rPr>
          <w:t>, with</w:t>
        </w:r>
      </w:ins>
      <w:del w:id="22" w:author="Sebastian Heilpern" w:date="2023-05-08T14:23:00Z">
        <w:r w:rsidR="00AA64AD" w:rsidRPr="00950847" w:rsidDel="00C41389">
          <w:rPr>
            <w:rFonts w:ascii="Times New Roman" w:hAnsi="Times New Roman"/>
          </w:rPr>
          <w:delText>.</w:delText>
        </w:r>
      </w:del>
      <w:r w:rsidR="00AA64AD" w:rsidRPr="00950847">
        <w:rPr>
          <w:rFonts w:ascii="Times New Roman" w:hAnsi="Times New Roman"/>
        </w:rPr>
        <w:t xml:space="preserve"> </w:t>
      </w:r>
      <w:del w:id="23" w:author="Sebastian Heilpern" w:date="2023-05-08T14:23:00Z">
        <w:r w:rsidR="001521E1" w:rsidRPr="00950847" w:rsidDel="00C41389">
          <w:rPr>
            <w:rFonts w:ascii="Times New Roman" w:hAnsi="Times New Roman"/>
          </w:rPr>
          <w:delText>L</w:delText>
        </w:r>
      </w:del>
      <w:ins w:id="24" w:author="Sebastian Heilpern" w:date="2023-05-08T14:23:00Z">
        <w:r w:rsidR="00C41389">
          <w:rPr>
            <w:rFonts w:ascii="Times New Roman" w:hAnsi="Times New Roman"/>
          </w:rPr>
          <w:t>l</w:t>
        </w:r>
      </w:ins>
      <w:r w:rsidR="00FA3DF0" w:rsidRPr="00950847">
        <w:rPr>
          <w:rFonts w:ascii="Times New Roman" w:hAnsi="Times New Roman"/>
        </w:rPr>
        <w:t xml:space="preserve">arger, less nutritious and more common species </w:t>
      </w:r>
      <w:del w:id="25" w:author="Sebastian Heilpern" w:date="2023-05-08T14:33:00Z">
        <w:r w:rsidR="00FA3DF0" w:rsidRPr="00950847" w:rsidDel="00386197">
          <w:rPr>
            <w:rFonts w:ascii="Times New Roman" w:hAnsi="Times New Roman"/>
          </w:rPr>
          <w:delText xml:space="preserve">were </w:delText>
        </w:r>
      </w:del>
      <w:r w:rsidR="00FA3DF0" w:rsidRPr="00950847">
        <w:rPr>
          <w:rFonts w:ascii="Times New Roman" w:hAnsi="Times New Roman"/>
        </w:rPr>
        <w:t>disproportionally</w:t>
      </w:r>
      <w:r w:rsidR="00FA3DF0">
        <w:rPr>
          <w:rFonts w:ascii="Times New Roman" w:hAnsi="Times New Roman"/>
        </w:rPr>
        <w:t xml:space="preserve"> represented in portfolios of sold species</w:t>
      </w:r>
      <w:commentRangeStart w:id="26"/>
      <w:del w:id="27" w:author="Sebastian Heilpern" w:date="2023-05-08T14:24:00Z">
        <w:r w:rsidR="007D35CA" w:rsidDel="00386197">
          <w:rPr>
            <w:rFonts w:ascii="Times New Roman" w:hAnsi="Times New Roman"/>
          </w:rPr>
          <w:delText>, while consumed species largely mirrored those caught</w:delText>
        </w:r>
      </w:del>
      <w:commentRangeEnd w:id="26"/>
      <w:r w:rsidR="00C41389">
        <w:rPr>
          <w:rStyle w:val="CommentReference"/>
          <w:rFonts w:ascii="Cambria" w:eastAsia="MS Mincho" w:hAnsi="Cambria" w:cs="Times New Roman"/>
          <w:color w:val="000000"/>
        </w:rPr>
        <w:commentReference w:id="26"/>
      </w:r>
      <w:r w:rsidR="00F24A66">
        <w:rPr>
          <w:rFonts w:ascii="Times New Roman" w:hAnsi="Times New Roman"/>
        </w:rPr>
        <w:t xml:space="preserve">. </w:t>
      </w:r>
      <w:del w:id="28" w:author="Sebastian Heilpern" w:date="2023-05-08T14:36:00Z">
        <w:r w:rsidR="00AA64AD" w:rsidDel="00126578">
          <w:rPr>
            <w:rFonts w:ascii="Times New Roman" w:hAnsi="Times New Roman"/>
          </w:rPr>
          <w:delText xml:space="preserve">Poorer households consumed more biodiversity; </w:delText>
        </w:r>
        <w:commentRangeStart w:id="29"/>
        <w:r w:rsidR="00AA64AD" w:rsidDel="00126578">
          <w:rPr>
            <w:rFonts w:ascii="Times New Roman" w:hAnsi="Times New Roman"/>
          </w:rPr>
          <w:delText>for every 1-unit increase on a household amenities index, households consumed about 1.5 fewer species</w:delText>
        </w:r>
        <w:commentRangeEnd w:id="29"/>
        <w:r w:rsidR="00386197" w:rsidDel="00126578">
          <w:rPr>
            <w:rStyle w:val="CommentReference"/>
            <w:rFonts w:ascii="Cambria" w:eastAsia="MS Mincho" w:hAnsi="Cambria" w:cs="Times New Roman"/>
            <w:color w:val="000000"/>
          </w:rPr>
          <w:commentReference w:id="29"/>
        </w:r>
        <w:r w:rsidR="00AA64AD" w:rsidDel="00126578">
          <w:rPr>
            <w:rFonts w:ascii="Times New Roman" w:hAnsi="Times New Roman"/>
          </w:rPr>
          <w:delText xml:space="preserve">. </w:delText>
        </w:r>
      </w:del>
      <w:r w:rsidR="007D35CA">
        <w:rPr>
          <w:rFonts w:ascii="Times New Roman" w:hAnsi="Times New Roman"/>
        </w:rPr>
        <w:t>The role of ecosystem biodiversity in shaping biodiversity used by households was</w:t>
      </w:r>
      <w:r w:rsidR="00F24A66">
        <w:rPr>
          <w:rFonts w:ascii="Times New Roman" w:hAnsi="Times New Roman"/>
        </w:rPr>
        <w:t xml:space="preserve"> remarkably consistent</w:t>
      </w:r>
      <w:r w:rsidR="007D35CA">
        <w:rPr>
          <w:rFonts w:ascii="Times New Roman" w:hAnsi="Times New Roman"/>
        </w:rPr>
        <w:t>, however,</w:t>
      </w:r>
      <w:r w:rsidR="00F24A66">
        <w:rPr>
          <w:rFonts w:ascii="Times New Roman" w:hAnsi="Times New Roman"/>
        </w:rPr>
        <w:t xml:space="preserve"> despite variation in household </w:t>
      </w:r>
      <w:r w:rsidR="007D35CA">
        <w:rPr>
          <w:rFonts w:ascii="Times New Roman" w:hAnsi="Times New Roman"/>
        </w:rPr>
        <w:t>demographics and</w:t>
      </w:r>
      <w:r w:rsidR="00F24A66">
        <w:rPr>
          <w:rFonts w:ascii="Times New Roman" w:hAnsi="Times New Roman"/>
        </w:rPr>
        <w:t xml:space="preserve"> distance to nearest markets. </w:t>
      </w:r>
      <w:r w:rsidR="00AA64AD">
        <w:rPr>
          <w:rFonts w:ascii="Times New Roman" w:hAnsi="Times New Roman"/>
        </w:rPr>
        <w:t>Our</w:t>
      </w:r>
      <w:r w:rsidR="00F24A66">
        <w:rPr>
          <w:rFonts w:ascii="Times New Roman" w:hAnsi="Times New Roman"/>
        </w:rPr>
        <w:t xml:space="preserve"> results suggest that </w:t>
      </w:r>
      <w:r w:rsidR="002D77BE">
        <w:rPr>
          <w:rFonts w:ascii="Times New Roman" w:hAnsi="Times New Roman"/>
        </w:rPr>
        <w:t>ongoing</w:t>
      </w:r>
      <w:r w:rsidR="00F24A66">
        <w:rPr>
          <w:rFonts w:ascii="Times New Roman" w:hAnsi="Times New Roman"/>
        </w:rPr>
        <w:t xml:space="preserve"> biodiversity change could </w:t>
      </w:r>
      <w:r w:rsidR="00AA64AD">
        <w:rPr>
          <w:rFonts w:ascii="Times New Roman" w:hAnsi="Times New Roman"/>
        </w:rPr>
        <w:t>have critical effects on</w:t>
      </w:r>
      <w:r w:rsidR="002D77BE">
        <w:rPr>
          <w:rFonts w:ascii="Times New Roman" w:hAnsi="Times New Roman"/>
        </w:rPr>
        <w:t xml:space="preserve"> how people use and derive benefits from ecosystems</w:t>
      </w:r>
      <w:r w:rsidR="00AA64AD">
        <w:rPr>
          <w:rFonts w:ascii="Times New Roman" w:hAnsi="Times New Roman"/>
        </w:rPr>
        <w:t xml:space="preserve">, with particular implications for the poorest households </w:t>
      </w:r>
      <w:r w:rsidR="007D35CA">
        <w:rPr>
          <w:rFonts w:ascii="Times New Roman" w:hAnsi="Times New Roman"/>
        </w:rPr>
        <w:t>who</w:t>
      </w:r>
      <w:r w:rsidR="00AA64AD">
        <w:rPr>
          <w:rFonts w:ascii="Times New Roman" w:hAnsi="Times New Roman"/>
        </w:rPr>
        <w:t xml:space="preserve"> may be most reliant on current biodiversity. </w:t>
      </w:r>
      <w:r w:rsidR="002D77BE">
        <w:rPr>
          <w:rFonts w:ascii="Times New Roman" w:hAnsi="Times New Roman"/>
        </w:rPr>
        <w:t xml:space="preserve"> </w:t>
      </w:r>
      <w:r w:rsidR="00F24A66">
        <w:rPr>
          <w:rFonts w:ascii="Times New Roman" w:hAnsi="Times New Roman"/>
        </w:rPr>
        <w:t xml:space="preserve"> </w:t>
      </w:r>
    </w:p>
    <w:p w14:paraId="01ECF17B" w14:textId="77777777" w:rsidR="00844E61" w:rsidRDefault="00844E61" w:rsidP="00920AA7">
      <w:pPr>
        <w:rPr>
          <w:rFonts w:ascii="Times New Roman" w:hAnsi="Times New Roman"/>
        </w:rPr>
      </w:pPr>
    </w:p>
    <w:p w14:paraId="55A0BB58" w14:textId="348BC5B9" w:rsidR="00844E61" w:rsidRDefault="00844E61" w:rsidP="00920AA7">
      <w:pPr>
        <w:rPr>
          <w:rFonts w:ascii="Times New Roman" w:hAnsi="Times New Roman"/>
        </w:rPr>
      </w:pPr>
      <w:commentRangeStart w:id="30"/>
      <w:r>
        <w:rPr>
          <w:rFonts w:ascii="Times New Roman" w:hAnsi="Times New Roman"/>
          <w:b/>
          <w:bCs/>
        </w:rPr>
        <w:t>Significanc</w:t>
      </w:r>
      <w:commentRangeEnd w:id="30"/>
      <w:r w:rsidR="00116D74">
        <w:rPr>
          <w:rStyle w:val="CommentReference"/>
          <w:rFonts w:ascii="Cambria" w:eastAsia="MS Mincho" w:hAnsi="Cambria" w:cs="Times New Roman"/>
          <w:color w:val="000000"/>
        </w:rPr>
        <w:commentReference w:id="30"/>
      </w:r>
      <w:r>
        <w:rPr>
          <w:rFonts w:ascii="Times New Roman" w:hAnsi="Times New Roman"/>
          <w:b/>
          <w:bCs/>
        </w:rPr>
        <w:t xml:space="preserve">e Statement </w:t>
      </w:r>
      <w:r w:rsidR="00DA3BE9">
        <w:rPr>
          <w:rFonts w:ascii="Times New Roman" w:hAnsi="Times New Roman"/>
          <w:b/>
          <w:bCs/>
        </w:rPr>
        <w:t>(</w:t>
      </w:r>
      <w:proofErr w:type="gramStart"/>
      <w:r w:rsidR="00DA3BE9">
        <w:rPr>
          <w:rFonts w:ascii="Times New Roman" w:hAnsi="Times New Roman"/>
          <w:b/>
          <w:bCs/>
        </w:rPr>
        <w:t>120 word</w:t>
      </w:r>
      <w:proofErr w:type="gramEnd"/>
      <w:r w:rsidR="00DA3BE9">
        <w:rPr>
          <w:rFonts w:ascii="Times New Roman" w:hAnsi="Times New Roman"/>
          <w:b/>
          <w:bCs/>
        </w:rPr>
        <w:t xml:space="preserve"> max)</w:t>
      </w:r>
    </w:p>
    <w:p w14:paraId="2303FA54" w14:textId="1E980D5F" w:rsidR="00126578" w:rsidRDefault="00844E61" w:rsidP="00920AA7">
      <w:pPr>
        <w:rPr>
          <w:ins w:id="31" w:author="Sebastian Heilpern" w:date="2023-05-08T14:39:00Z"/>
          <w:rFonts w:ascii="Times New Roman" w:hAnsi="Times New Roman"/>
        </w:rPr>
      </w:pPr>
      <w:r>
        <w:rPr>
          <w:rFonts w:ascii="Times New Roman" w:hAnsi="Times New Roman"/>
        </w:rPr>
        <w:t xml:space="preserve">While most food derives from a limited number of agricultural and livestock species, wild fisheries are </w:t>
      </w:r>
      <w:proofErr w:type="gramStart"/>
      <w:r>
        <w:rPr>
          <w:rFonts w:ascii="Times New Roman" w:hAnsi="Times New Roman"/>
        </w:rPr>
        <w:t>have</w:t>
      </w:r>
      <w:proofErr w:type="gramEnd"/>
      <w:r>
        <w:rPr>
          <w:rFonts w:ascii="Times New Roman" w:hAnsi="Times New Roman"/>
        </w:rPr>
        <w:t xml:space="preserve"> astounding levels of biodiversity. Yet because accounting for biodiversity is difficult, we often track only commercial fish species. Consequently, we have a limited understanding of </w:t>
      </w:r>
      <w:del w:id="32" w:author="Sebastian Heilpern" w:date="2023-05-08T14:38:00Z">
        <w:r w:rsidDel="00126578">
          <w:rPr>
            <w:rFonts w:ascii="Times New Roman" w:hAnsi="Times New Roman"/>
          </w:rPr>
          <w:delText xml:space="preserve">whether and </w:delText>
        </w:r>
      </w:del>
      <w:r>
        <w:rPr>
          <w:rFonts w:ascii="Times New Roman" w:hAnsi="Times New Roman"/>
        </w:rPr>
        <w:t>how</w:t>
      </w:r>
      <w:ins w:id="33" w:author="Sebastian Heilpern" w:date="2023-05-08T14:38:00Z">
        <w:r w:rsidR="00126578">
          <w:rPr>
            <w:rFonts w:ascii="Times New Roman" w:hAnsi="Times New Roman"/>
          </w:rPr>
          <w:t xml:space="preserve"> people use</w:t>
        </w:r>
      </w:ins>
      <w:r>
        <w:rPr>
          <w:rFonts w:ascii="Times New Roman" w:hAnsi="Times New Roman"/>
        </w:rPr>
        <w:t xml:space="preserve"> aquatic biodiversity</w:t>
      </w:r>
      <w:del w:id="34" w:author="Sebastian Heilpern" w:date="2023-05-08T14:38:00Z">
        <w:r w:rsidDel="00126578">
          <w:rPr>
            <w:rFonts w:ascii="Times New Roman" w:hAnsi="Times New Roman"/>
          </w:rPr>
          <w:delText xml:space="preserve"> is used by people</w:delText>
        </w:r>
      </w:del>
      <w:r>
        <w:rPr>
          <w:rFonts w:ascii="Times New Roman" w:hAnsi="Times New Roman"/>
        </w:rPr>
        <w:t xml:space="preserve">. </w:t>
      </w:r>
      <w:r w:rsidR="00DA3BE9">
        <w:rPr>
          <w:rFonts w:ascii="Times New Roman" w:hAnsi="Times New Roman"/>
        </w:rPr>
        <w:t xml:space="preserve">In </w:t>
      </w:r>
      <w:r>
        <w:rPr>
          <w:rFonts w:ascii="Times New Roman" w:hAnsi="Times New Roman"/>
        </w:rPr>
        <w:t>Cambodia’s rice field fisheries</w:t>
      </w:r>
      <w:r w:rsidR="00DA3BE9">
        <w:rPr>
          <w:rFonts w:ascii="Times New Roman" w:hAnsi="Times New Roman"/>
        </w:rPr>
        <w:t>, w</w:t>
      </w:r>
      <w:r>
        <w:rPr>
          <w:rFonts w:ascii="Times New Roman" w:hAnsi="Times New Roman"/>
        </w:rPr>
        <w:t xml:space="preserve">e find that </w:t>
      </w:r>
      <w:r w:rsidR="00DA3BE9">
        <w:rPr>
          <w:rFonts w:ascii="Times New Roman" w:hAnsi="Times New Roman"/>
        </w:rPr>
        <w:t xml:space="preserve">ecosystem </w:t>
      </w:r>
      <w:r>
        <w:rPr>
          <w:rFonts w:ascii="Times New Roman" w:hAnsi="Times New Roman"/>
        </w:rPr>
        <w:t xml:space="preserve">biodiversity is a key driver of the biodiversity in people’s catch and </w:t>
      </w:r>
      <w:r w:rsidR="00DA3BE9">
        <w:rPr>
          <w:rFonts w:ascii="Times New Roman" w:hAnsi="Times New Roman"/>
        </w:rPr>
        <w:t xml:space="preserve">what they eat, but not in what is sold. Our findings suggest that </w:t>
      </w:r>
      <w:ins w:id="35" w:author="Sebastian Heilpern" w:date="2023-05-08T14:39:00Z">
        <w:r w:rsidR="00126578">
          <w:rPr>
            <w:rFonts w:ascii="Times New Roman" w:hAnsi="Times New Roman"/>
          </w:rPr>
          <w:t xml:space="preserve">tracking only </w:t>
        </w:r>
      </w:ins>
      <w:ins w:id="36" w:author="Sebastian Heilpern" w:date="2023-05-08T14:42:00Z">
        <w:r w:rsidR="00126578">
          <w:rPr>
            <w:rFonts w:ascii="Times New Roman" w:hAnsi="Times New Roman"/>
          </w:rPr>
          <w:t xml:space="preserve">commercial </w:t>
        </w:r>
      </w:ins>
      <w:ins w:id="37" w:author="Sebastian Heilpern" w:date="2023-05-08T14:40:00Z">
        <w:r w:rsidR="00126578">
          <w:rPr>
            <w:rFonts w:ascii="Times New Roman" w:hAnsi="Times New Roman"/>
          </w:rPr>
          <w:t>species</w:t>
        </w:r>
      </w:ins>
      <w:ins w:id="38" w:author="Sebastian Heilpern" w:date="2023-05-08T14:39:00Z">
        <w:r w:rsidR="00126578">
          <w:rPr>
            <w:rFonts w:ascii="Times New Roman" w:hAnsi="Times New Roman"/>
          </w:rPr>
          <w:t xml:space="preserve"> can greatly underestimate</w:t>
        </w:r>
      </w:ins>
      <w:ins w:id="39" w:author="Sebastian Heilpern" w:date="2023-05-08T14:40:00Z">
        <w:r w:rsidR="00126578">
          <w:rPr>
            <w:rFonts w:ascii="Times New Roman" w:hAnsi="Times New Roman"/>
          </w:rPr>
          <w:t xml:space="preserve"> the true biodiversity present in food systems and ultimately the consequences </w:t>
        </w:r>
      </w:ins>
      <w:ins w:id="40" w:author="Sebastian Heilpern" w:date="2023-05-08T14:42:00Z">
        <w:r w:rsidR="00126578">
          <w:rPr>
            <w:rFonts w:ascii="Times New Roman" w:hAnsi="Times New Roman"/>
          </w:rPr>
          <w:t>of</w:t>
        </w:r>
      </w:ins>
      <w:ins w:id="41" w:author="Sebastian Heilpern" w:date="2023-05-08T14:40:00Z">
        <w:r w:rsidR="00126578">
          <w:rPr>
            <w:rFonts w:ascii="Times New Roman" w:hAnsi="Times New Roman"/>
          </w:rPr>
          <w:t xml:space="preserve"> </w:t>
        </w:r>
      </w:ins>
      <w:ins w:id="42" w:author="Sebastian Heilpern" w:date="2023-05-08T14:42:00Z">
        <w:r w:rsidR="00126578">
          <w:rPr>
            <w:rFonts w:ascii="Times New Roman" w:hAnsi="Times New Roman"/>
          </w:rPr>
          <w:t>biodiversity loss on</w:t>
        </w:r>
      </w:ins>
      <w:ins w:id="43" w:author="Sebastian Heilpern" w:date="2023-05-08T14:41:00Z">
        <w:r w:rsidR="00126578">
          <w:rPr>
            <w:rFonts w:ascii="Times New Roman" w:hAnsi="Times New Roman"/>
          </w:rPr>
          <w:t xml:space="preserve"> people who rely most strongly on </w:t>
        </w:r>
      </w:ins>
      <w:ins w:id="44" w:author="Sebastian Heilpern" w:date="2023-05-08T14:43:00Z">
        <w:r w:rsidR="00126578">
          <w:rPr>
            <w:rFonts w:ascii="Times New Roman" w:hAnsi="Times New Roman"/>
          </w:rPr>
          <w:t>fisheries as a source of nourishment</w:t>
        </w:r>
      </w:ins>
      <w:ins w:id="45" w:author="Sebastian Heilpern" w:date="2023-05-08T14:41:00Z">
        <w:r w:rsidR="00126578">
          <w:rPr>
            <w:rFonts w:ascii="Times New Roman" w:hAnsi="Times New Roman"/>
          </w:rPr>
          <w:t>.</w:t>
        </w:r>
      </w:ins>
    </w:p>
    <w:p w14:paraId="2D6751B5" w14:textId="77777777" w:rsidR="00126578" w:rsidRDefault="00126578" w:rsidP="00920AA7">
      <w:pPr>
        <w:rPr>
          <w:ins w:id="46" w:author="Sebastian Heilpern" w:date="2023-05-08T14:39:00Z"/>
          <w:rFonts w:ascii="Times New Roman" w:hAnsi="Times New Roman"/>
        </w:rPr>
      </w:pPr>
    </w:p>
    <w:p w14:paraId="1DEBBC0B" w14:textId="3640443C" w:rsidR="00844E61" w:rsidDel="00126578" w:rsidRDefault="00DA3BE9" w:rsidP="00920AA7">
      <w:pPr>
        <w:rPr>
          <w:del w:id="47" w:author="Sebastian Heilpern" w:date="2023-05-08T14:42:00Z"/>
          <w:rFonts w:ascii="Times New Roman" w:hAnsi="Times New Roman"/>
        </w:rPr>
      </w:pPr>
      <w:del w:id="48" w:author="Sebastian Heilpern" w:date="2023-05-08T14:42:00Z">
        <w:r w:rsidDel="00126578">
          <w:rPr>
            <w:rFonts w:ascii="Times New Roman" w:hAnsi="Times New Roman"/>
          </w:rPr>
          <w:delText xml:space="preserve">failing to account for the biodiversity that is sold and consumed is critical to understanding how people use and benefit from the biodiversity around them, and predicting the consequences if it is lost. </w:delText>
        </w:r>
      </w:del>
    </w:p>
    <w:p w14:paraId="60E5F128" w14:textId="77777777" w:rsidR="00844E61" w:rsidRDefault="00844E61" w:rsidP="00920AA7">
      <w:pPr>
        <w:rPr>
          <w:rFonts w:ascii="Times New Roman" w:hAnsi="Times New Roman"/>
        </w:rPr>
      </w:pPr>
    </w:p>
    <w:p w14:paraId="33EE5D41" w14:textId="7799C34A" w:rsidR="00844E61" w:rsidRPr="00844E61" w:rsidRDefault="00844E61" w:rsidP="00920AA7">
      <w:pPr>
        <w:rPr>
          <w:rFonts w:ascii="Times New Roman" w:hAnsi="Times New Roman"/>
        </w:rPr>
      </w:pPr>
      <w:r>
        <w:rPr>
          <w:rFonts w:ascii="Times New Roman" w:hAnsi="Times New Roman"/>
        </w:rPr>
        <w:t xml:space="preserve"> </w:t>
      </w:r>
    </w:p>
    <w:p w14:paraId="78B30B04" w14:textId="77777777" w:rsidR="00840EEF" w:rsidRDefault="00840EEF" w:rsidP="00920AA7">
      <w:pPr>
        <w:rPr>
          <w:rFonts w:ascii="Times New Roman" w:hAnsi="Times New Roman"/>
          <w:b/>
          <w:bCs/>
        </w:rPr>
      </w:pPr>
    </w:p>
    <w:p w14:paraId="07959ADD" w14:textId="28D6322F" w:rsidR="00E649BF" w:rsidRDefault="00840EEF" w:rsidP="00920AA7">
      <w:pPr>
        <w:rPr>
          <w:rFonts w:ascii="Times New Roman" w:hAnsi="Times New Roman"/>
        </w:rPr>
      </w:pPr>
      <w:r>
        <w:rPr>
          <w:rFonts w:ascii="Times New Roman" w:hAnsi="Times New Roman"/>
          <w:b/>
          <w:bCs/>
        </w:rPr>
        <w:t xml:space="preserve">Word limits: </w:t>
      </w:r>
      <w:r>
        <w:rPr>
          <w:rFonts w:ascii="Times New Roman" w:hAnsi="Times New Roman"/>
        </w:rPr>
        <w:t xml:space="preserve">PNAS – 4000 preferred, Nature Sustainability – 3500, Nature Food – 3000 </w:t>
      </w:r>
    </w:p>
    <w:p w14:paraId="3C4FFCB5" w14:textId="70F58058" w:rsidR="00CA1E16" w:rsidRDefault="00CA1E16" w:rsidP="00920AA7">
      <w:pPr>
        <w:rPr>
          <w:rFonts w:ascii="Times New Roman" w:hAnsi="Times New Roman"/>
        </w:rPr>
      </w:pPr>
      <w:r>
        <w:rPr>
          <w:rFonts w:ascii="Times New Roman" w:hAnsi="Times New Roman"/>
        </w:rPr>
        <w:lastRenderedPageBreak/>
        <w:t xml:space="preserve">Currently (with methods) – </w:t>
      </w:r>
      <w:r w:rsidR="008C7843">
        <w:rPr>
          <w:rFonts w:ascii="Times New Roman" w:hAnsi="Times New Roman"/>
        </w:rPr>
        <w:t>3592</w:t>
      </w:r>
      <w:r>
        <w:rPr>
          <w:rFonts w:ascii="Times New Roman" w:hAnsi="Times New Roman"/>
        </w:rPr>
        <w:t xml:space="preserve"> words. </w:t>
      </w:r>
    </w:p>
    <w:p w14:paraId="15503DC4" w14:textId="77777777" w:rsidR="00E649BF" w:rsidRPr="00E649BF" w:rsidRDefault="00E649BF" w:rsidP="00920AA7">
      <w:pPr>
        <w:rPr>
          <w:rFonts w:ascii="Times New Roman" w:hAnsi="Times New Roman"/>
          <w:b/>
          <w:bCs/>
        </w:rPr>
      </w:pPr>
    </w:p>
    <w:p w14:paraId="5B0BE252" w14:textId="51CBBDE2" w:rsidR="00E649BF" w:rsidRDefault="00E649BF" w:rsidP="00920AA7">
      <w:pPr>
        <w:rPr>
          <w:rFonts w:ascii="Times New Roman" w:hAnsi="Times New Roman"/>
        </w:rPr>
      </w:pPr>
      <w:r w:rsidRPr="00E649BF">
        <w:rPr>
          <w:rFonts w:ascii="Times New Roman" w:hAnsi="Times New Roman"/>
          <w:b/>
          <w:bCs/>
        </w:rPr>
        <w:t>Keywords</w:t>
      </w:r>
      <w:r>
        <w:rPr>
          <w:rFonts w:ascii="Times New Roman" w:hAnsi="Times New Roman"/>
          <w:b/>
          <w:bCs/>
        </w:rPr>
        <w:t xml:space="preserve">: </w:t>
      </w:r>
      <w:r>
        <w:rPr>
          <w:rFonts w:ascii="Times New Roman" w:hAnsi="Times New Roman"/>
        </w:rPr>
        <w:t>fishery, aquatic foods, food security, nutrition, environmental change</w:t>
      </w:r>
    </w:p>
    <w:p w14:paraId="10407A45" w14:textId="149F6383" w:rsidR="00B56C65" w:rsidRDefault="00B56C65" w:rsidP="00920AA7">
      <w:pPr>
        <w:rPr>
          <w:rFonts w:ascii="Times New Roman" w:hAnsi="Times New Roman"/>
        </w:rPr>
      </w:pPr>
    </w:p>
    <w:p w14:paraId="44ECF86F" w14:textId="0DA5674D" w:rsidR="00B56C65" w:rsidRDefault="00B56C65" w:rsidP="00920AA7">
      <w:pPr>
        <w:rPr>
          <w:rFonts w:ascii="Times New Roman" w:hAnsi="Times New Roman"/>
        </w:rPr>
      </w:pPr>
      <w:r w:rsidRPr="00B56C65">
        <w:rPr>
          <w:rFonts w:ascii="Times New Roman" w:hAnsi="Times New Roman"/>
          <w:b/>
          <w:bCs/>
        </w:rPr>
        <w:t>Suggested Reviewers</w:t>
      </w:r>
      <w:r>
        <w:rPr>
          <w:rFonts w:ascii="Times New Roman" w:hAnsi="Times New Roman"/>
          <w:b/>
          <w:bCs/>
        </w:rPr>
        <w:t>:</w:t>
      </w:r>
      <w:r>
        <w:rPr>
          <w:rFonts w:ascii="Times New Roman" w:hAnsi="Times New Roman"/>
        </w:rPr>
        <w:t xml:space="preserve"> James Robinson, Christina Hicks, Eddie Allison, </w:t>
      </w:r>
      <w:r w:rsidR="007D35CA">
        <w:rPr>
          <w:rFonts w:ascii="Times New Roman" w:hAnsi="Times New Roman"/>
        </w:rPr>
        <w:t xml:space="preserve">Elena Bennett, </w:t>
      </w:r>
      <w:r>
        <w:rPr>
          <w:rFonts w:ascii="Times New Roman" w:hAnsi="Times New Roman"/>
        </w:rPr>
        <w:t>Aaron Koning, Naomi Schwartz, Abigail Bennett</w:t>
      </w:r>
      <w:r w:rsidR="007D35CA">
        <w:rPr>
          <w:rFonts w:ascii="Times New Roman" w:hAnsi="Times New Roman"/>
        </w:rPr>
        <w:t>, Shauna Downs</w:t>
      </w:r>
    </w:p>
    <w:p w14:paraId="6A5459D2" w14:textId="4106BDD5" w:rsidR="00B56C65" w:rsidRDefault="00B56C65" w:rsidP="00920AA7">
      <w:pPr>
        <w:rPr>
          <w:rFonts w:ascii="Times New Roman" w:hAnsi="Times New Roman"/>
        </w:rPr>
      </w:pPr>
    </w:p>
    <w:p w14:paraId="70EC7150" w14:textId="77777777" w:rsidR="00327B1C" w:rsidRDefault="00B56C65" w:rsidP="00920AA7">
      <w:pPr>
        <w:rPr>
          <w:rFonts w:ascii="Times New Roman" w:hAnsi="Times New Roman"/>
        </w:rPr>
      </w:pPr>
      <w:r>
        <w:rPr>
          <w:rFonts w:ascii="Times New Roman" w:hAnsi="Times New Roman"/>
          <w:b/>
          <w:bCs/>
        </w:rPr>
        <w:t>PNAS (</w:t>
      </w:r>
      <w:hyperlink r:id="rId11" w:history="1">
        <w:r w:rsidRPr="00DC60E3">
          <w:rPr>
            <w:rStyle w:val="Hyperlink"/>
            <w:rFonts w:ascii="Times New Roman" w:hAnsi="Times New Roman"/>
            <w:b/>
            <w:bCs/>
          </w:rPr>
          <w:t>https://www.pnas.org/about/editorial-board</w:t>
        </w:r>
      </w:hyperlink>
      <w:r>
        <w:rPr>
          <w:rFonts w:ascii="Times New Roman" w:hAnsi="Times New Roman"/>
          <w:b/>
          <w:bCs/>
        </w:rPr>
        <w:t>):</w:t>
      </w:r>
      <w:r>
        <w:rPr>
          <w:rFonts w:ascii="Times New Roman" w:hAnsi="Times New Roman"/>
        </w:rPr>
        <w:t xml:space="preserve"> </w:t>
      </w:r>
    </w:p>
    <w:p w14:paraId="3AAD677A" w14:textId="3ED4C0D9" w:rsidR="00B56C65" w:rsidRDefault="00327B1C" w:rsidP="00327B1C">
      <w:pPr>
        <w:ind w:left="720"/>
        <w:rPr>
          <w:rFonts w:ascii="Times New Roman" w:hAnsi="Times New Roman"/>
        </w:rPr>
      </w:pPr>
      <w:r w:rsidRPr="00327B1C">
        <w:rPr>
          <w:rFonts w:ascii="Times New Roman" w:hAnsi="Times New Roman"/>
          <w:i/>
          <w:iCs/>
        </w:rPr>
        <w:t>Sustainability/Human-Env</w:t>
      </w:r>
      <w:r>
        <w:rPr>
          <w:rFonts w:ascii="Times New Roman" w:hAnsi="Times New Roman"/>
        </w:rPr>
        <w:t xml:space="preserve">: </w:t>
      </w:r>
      <w:r w:rsidR="00B56C65">
        <w:rPr>
          <w:rFonts w:ascii="Times New Roman" w:hAnsi="Times New Roman"/>
        </w:rPr>
        <w:t xml:space="preserve">Bonnie </w:t>
      </w:r>
      <w:proofErr w:type="spellStart"/>
      <w:r w:rsidR="00B56C65">
        <w:rPr>
          <w:rFonts w:ascii="Times New Roman" w:hAnsi="Times New Roman"/>
        </w:rPr>
        <w:t>McCay</w:t>
      </w:r>
      <w:proofErr w:type="spellEnd"/>
      <w:r w:rsidR="00B56C65">
        <w:rPr>
          <w:rFonts w:ascii="Times New Roman" w:hAnsi="Times New Roman"/>
        </w:rPr>
        <w:t xml:space="preserve">, </w:t>
      </w:r>
      <w:r>
        <w:rPr>
          <w:rFonts w:ascii="Times New Roman" w:hAnsi="Times New Roman"/>
        </w:rPr>
        <w:t xml:space="preserve">BL Turner, David Zilberman, Arun Agrawal, Ruth </w:t>
      </w:r>
      <w:proofErr w:type="spellStart"/>
      <w:r>
        <w:rPr>
          <w:rFonts w:ascii="Times New Roman" w:hAnsi="Times New Roman"/>
        </w:rPr>
        <w:t>DeFries</w:t>
      </w:r>
      <w:proofErr w:type="spellEnd"/>
      <w:r>
        <w:rPr>
          <w:rFonts w:ascii="Times New Roman" w:hAnsi="Times New Roman"/>
        </w:rPr>
        <w:t xml:space="preserve">—probably too much of a conflict? </w:t>
      </w:r>
    </w:p>
    <w:p w14:paraId="02F70E7E" w14:textId="02EC85E1" w:rsidR="00327B1C" w:rsidRPr="00327B1C" w:rsidRDefault="00327B1C" w:rsidP="00327B1C">
      <w:pPr>
        <w:ind w:left="720"/>
        <w:rPr>
          <w:rFonts w:ascii="Times New Roman" w:hAnsi="Times New Roman"/>
        </w:rPr>
      </w:pPr>
      <w:r>
        <w:rPr>
          <w:rFonts w:ascii="Times New Roman" w:hAnsi="Times New Roman"/>
          <w:i/>
          <w:iCs/>
        </w:rPr>
        <w:t>Env Science and Ecology</w:t>
      </w:r>
      <w:r>
        <w:rPr>
          <w:rFonts w:ascii="Times New Roman" w:hAnsi="Times New Roman"/>
        </w:rPr>
        <w:t>: Mary Power, Mary Firestone</w:t>
      </w:r>
    </w:p>
    <w:p w14:paraId="12810ECE" w14:textId="77777777" w:rsidR="00E649BF" w:rsidRDefault="00E649BF" w:rsidP="00920AA7">
      <w:pPr>
        <w:rPr>
          <w:rFonts w:ascii="Times New Roman" w:hAnsi="Times New Roman"/>
        </w:rPr>
      </w:pPr>
    </w:p>
    <w:p w14:paraId="5D3C3B14" w14:textId="30D6E769" w:rsidR="00920AA7" w:rsidRDefault="00E649BF" w:rsidP="00920AA7">
      <w:pPr>
        <w:rPr>
          <w:rFonts w:ascii="Times New Roman" w:hAnsi="Times New Roman"/>
          <w:b/>
          <w:bCs/>
        </w:rPr>
      </w:pPr>
      <w:r>
        <w:rPr>
          <w:rFonts w:ascii="Times New Roman" w:hAnsi="Times New Roman"/>
          <w:b/>
          <w:bCs/>
        </w:rPr>
        <w:t xml:space="preserve">Acknowledgements: </w:t>
      </w:r>
      <w:r>
        <w:rPr>
          <w:rFonts w:ascii="Times New Roman" w:hAnsi="Times New Roman"/>
        </w:rPr>
        <w:t xml:space="preserve">We are grateful to the household participants in this research and the </w:t>
      </w:r>
      <w:proofErr w:type="spellStart"/>
      <w:r>
        <w:rPr>
          <w:rFonts w:ascii="Times New Roman" w:hAnsi="Times New Roman"/>
        </w:rPr>
        <w:t>WorldFish</w:t>
      </w:r>
      <w:proofErr w:type="spellEnd"/>
      <w:r>
        <w:rPr>
          <w:rFonts w:ascii="Times New Roman" w:hAnsi="Times New Roman"/>
        </w:rPr>
        <w:t xml:space="preserve"> staff and partners who collected this data and advised this project. We thank especially </w:t>
      </w:r>
      <w:proofErr w:type="spellStart"/>
      <w:r>
        <w:rPr>
          <w:rFonts w:ascii="Times New Roman" w:hAnsi="Times New Roman"/>
        </w:rPr>
        <w:t>Miratori</w:t>
      </w:r>
      <w:proofErr w:type="spellEnd"/>
      <w:r>
        <w:rPr>
          <w:rFonts w:ascii="Times New Roman" w:hAnsi="Times New Roman"/>
        </w:rPr>
        <w:t xml:space="preserve"> Kim, </w:t>
      </w:r>
      <w:proofErr w:type="spellStart"/>
      <w:r>
        <w:rPr>
          <w:rFonts w:ascii="Times New Roman" w:hAnsi="Times New Roman"/>
        </w:rPr>
        <w:t>Vanvuth</w:t>
      </w:r>
      <w:proofErr w:type="spellEnd"/>
      <w:r>
        <w:rPr>
          <w:rFonts w:ascii="Times New Roman" w:hAnsi="Times New Roman"/>
        </w:rPr>
        <w:t xml:space="preserve"> Try, Sean </w:t>
      </w:r>
      <w:proofErr w:type="spellStart"/>
      <w:r>
        <w:rPr>
          <w:rFonts w:ascii="Times New Roman" w:hAnsi="Times New Roman"/>
        </w:rPr>
        <w:t>Vichet</w:t>
      </w:r>
      <w:proofErr w:type="spellEnd"/>
      <w:r>
        <w:rPr>
          <w:rFonts w:ascii="Times New Roman" w:hAnsi="Times New Roman"/>
        </w:rPr>
        <w:t>, Sara Freed, Kendra Byrd, and Yumiko Kura. This work was funded by a grant from the Conservation, Food, and Health Foundation and National Geographic Explorers’ Fund (to KJF) and a Cornell Presidential Postdoc</w:t>
      </w:r>
      <w:r w:rsidR="00133A62">
        <w:rPr>
          <w:rFonts w:ascii="Times New Roman" w:hAnsi="Times New Roman"/>
        </w:rPr>
        <w:t>toral Fellowship</w:t>
      </w:r>
      <w:r>
        <w:rPr>
          <w:rFonts w:ascii="Times New Roman" w:hAnsi="Times New Roman"/>
        </w:rPr>
        <w:t xml:space="preserve"> (to SH). </w:t>
      </w:r>
      <w:r w:rsidR="00920AA7">
        <w:rPr>
          <w:rFonts w:ascii="Times New Roman" w:hAnsi="Times New Roman"/>
          <w:b/>
          <w:bCs/>
        </w:rPr>
        <w:br w:type="page"/>
      </w:r>
    </w:p>
    <w:p w14:paraId="00E7A131" w14:textId="3196CD67" w:rsidR="00920AA7" w:rsidRDefault="00920AA7" w:rsidP="00920AA7">
      <w:pPr>
        <w:rPr>
          <w:rFonts w:ascii="Times New Roman" w:hAnsi="Times New Roman"/>
        </w:rPr>
      </w:pPr>
      <w:r>
        <w:rPr>
          <w:rFonts w:ascii="Times New Roman" w:hAnsi="Times New Roman"/>
        </w:rPr>
        <w:lastRenderedPageBreak/>
        <w:t xml:space="preserve">More than 25% of globally assessed plant and animal species are threatened with extinction </w:t>
      </w:r>
      <w:r>
        <w:rPr>
          <w:rFonts w:ascii="Times New Roman" w:hAnsi="Times New Roman"/>
        </w:rPr>
        <w:fldChar w:fldCharType="begin"/>
      </w:r>
      <w:r w:rsidR="00D32580">
        <w:rPr>
          <w:rFonts w:ascii="Times New Roman" w:hAnsi="Times New Roman"/>
        </w:rPr>
        <w:instrText xml:space="preserve"> ADDIN EN.CITE &lt;EndNote&gt;&lt;Cite&gt;&lt;Author&gt;IPBES&lt;/Author&gt;&lt;Year&gt;2019&lt;/Year&gt;&lt;RecNum&gt;5101&lt;/RecNum&gt;&lt;DisplayText&gt;(1)&lt;/DisplayText&gt;&lt;record&gt;&lt;rec-number&gt;5101&lt;/rec-number&gt;&lt;foreign-keys&gt;&lt;key app="EN" db-id="fptv0exrl0zffiew0r9vv29gppxttt90xdz2" timestamp="1667243890"&gt;5101&lt;/key&gt;&lt;/foreign-keys&gt;&lt;ref-type name="Report"&gt;27&lt;/ref-type&gt;&lt;contributors&gt;&lt;authors&gt;&lt;author&gt;IPBES&lt;/author&gt;&lt;/authors&gt;&lt;secondary-authors&gt;&lt;author&gt;E. S. Brondizio, J. Settele, S. Díaz, and H. T. Ngo&lt;/author&gt;&lt;/secondary-authors&gt;&lt;/contributors&gt;&lt;titles&gt;&lt;title&gt;Global assessment report on biodiversity and ecosystem services of the Intergovernmental Science-Policy Platform on Biodiversity and Ecosystem Services&lt;/title&gt;&lt;/titles&gt;&lt;pages&gt;1148&lt;/pages&gt;&lt;dates&gt;&lt;year&gt;2019&lt;/year&gt;&lt;/dates&gt;&lt;pub-location&gt;Bonn, Germany&lt;/pub-location&gt;&lt;publisher&gt;IPBES secretariat&lt;/publisher&gt;&lt;urls&gt;&lt;/urls&gt;&lt;electronic-resource-num&gt;https://doi.org/10.5281/zenodo.3831673&lt;/electronic-resource-num&gt;&lt;/record&gt;&lt;/Cite&gt;&lt;/EndNote&gt;</w:instrText>
      </w:r>
      <w:r>
        <w:rPr>
          <w:rFonts w:ascii="Times New Roman" w:hAnsi="Times New Roman"/>
        </w:rPr>
        <w:fldChar w:fldCharType="separate"/>
      </w:r>
      <w:r w:rsidR="00D32580">
        <w:rPr>
          <w:rFonts w:ascii="Times New Roman" w:hAnsi="Times New Roman"/>
          <w:noProof/>
        </w:rPr>
        <w:t>(1)</w:t>
      </w:r>
      <w:r>
        <w:rPr>
          <w:rFonts w:ascii="Times New Roman" w:hAnsi="Times New Roman"/>
        </w:rPr>
        <w:fldChar w:fldCharType="end"/>
      </w:r>
      <w:r>
        <w:rPr>
          <w:rFonts w:ascii="Times New Roman" w:hAnsi="Times New Roman"/>
        </w:rPr>
        <w:t xml:space="preserve">. The rapid degradation of </w:t>
      </w:r>
      <w:del w:id="49" w:author="Sebastian Heilpern" w:date="2023-05-08T14:44:00Z">
        <w:r w:rsidDel="00983821">
          <w:rPr>
            <w:rFonts w:ascii="Times New Roman" w:hAnsi="Times New Roman"/>
          </w:rPr>
          <w:delText xml:space="preserve">our global </w:delText>
        </w:r>
      </w:del>
      <w:ins w:id="50" w:author="Sebastian Heilpern" w:date="2023-05-08T14:44:00Z">
        <w:r w:rsidR="00983821">
          <w:rPr>
            <w:rFonts w:ascii="Times New Roman" w:hAnsi="Times New Roman"/>
          </w:rPr>
          <w:t xml:space="preserve">Earth’s </w:t>
        </w:r>
      </w:ins>
      <w:r>
        <w:rPr>
          <w:rFonts w:ascii="Times New Roman" w:hAnsi="Times New Roman"/>
        </w:rPr>
        <w:t xml:space="preserve">forests, plains, reefs, and lakes is primarily driven by food production, from over-exploitation of fisheries to habitat loss for agricultural activities </w:t>
      </w:r>
      <w:r>
        <w:rPr>
          <w:rFonts w:ascii="Times New Roman" w:hAnsi="Times New Roman"/>
        </w:rPr>
        <w:fldChar w:fldCharType="begin">
          <w:fldData xml:space="preserve">PEVuZE5vdGU+PENpdGU+PEF1dGhvcj5JUEJFUzwvQXV0aG9yPjxZZWFyPjIwMTk8L1llYXI+PFJl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</w:fldData>
        </w:fldChar>
      </w:r>
      <w:r w:rsidR="00D32580">
        <w:rPr>
          <w:rFonts w:ascii="Times New Roman" w:hAnsi="Times New Roman"/>
        </w:rPr>
        <w:instrText xml:space="preserve"> ADDIN EN.CITE </w:instrText>
      </w:r>
      <w:r w:rsidR="00D32580">
        <w:rPr>
          <w:rFonts w:ascii="Times New Roman" w:hAnsi="Times New Roman"/>
        </w:rPr>
        <w:fldChar w:fldCharType="begin">
          <w:fldData xml:space="preserve">PEVuZE5vdGU+PENpdGU+PEF1dGhvcj5JUEJFUzwvQXV0aG9yPjxZZWFyPjIwMTk8L1llYXI+PFJl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</w:fldData>
        </w:fldChar>
      </w:r>
      <w:r w:rsidR="00D32580">
        <w:rPr>
          <w:rFonts w:ascii="Times New Roman" w:hAnsi="Times New Roman"/>
        </w:rPr>
        <w:instrText xml:space="preserve"> ADDIN EN.CITE.DATA </w:instrText>
      </w:r>
      <w:r w:rsidR="00D32580">
        <w:rPr>
          <w:rFonts w:ascii="Times New Roman" w:hAnsi="Times New Roman"/>
        </w:rPr>
      </w:r>
      <w:r w:rsidR="00D32580">
        <w:rPr>
          <w:rFonts w:ascii="Times New Roman" w:hAnsi="Times New Roman"/>
        </w:rPr>
        <w:fldChar w:fldCharType="end"/>
      </w:r>
      <w:r>
        <w:rPr>
          <w:rFonts w:ascii="Times New Roman" w:hAnsi="Times New Roman"/>
        </w:rPr>
      </w:r>
      <w:r>
        <w:rPr>
          <w:rFonts w:ascii="Times New Roman" w:hAnsi="Times New Roman"/>
        </w:rPr>
        <w:fldChar w:fldCharType="separate"/>
      </w:r>
      <w:r w:rsidR="00D32580">
        <w:rPr>
          <w:rFonts w:ascii="Times New Roman" w:hAnsi="Times New Roman"/>
          <w:noProof/>
        </w:rPr>
        <w:t>(1, 2)</w:t>
      </w:r>
      <w:r>
        <w:rPr>
          <w:rFonts w:ascii="Times New Roman" w:hAnsi="Times New Roman"/>
        </w:rPr>
        <w:fldChar w:fldCharType="end"/>
      </w:r>
      <w:r>
        <w:rPr>
          <w:rFonts w:ascii="Times New Roman" w:hAnsi="Times New Roman"/>
        </w:rPr>
        <w:t xml:space="preserve">. The deterioration of biodiversity and </w:t>
      </w:r>
      <w:r w:rsidR="00E744EB">
        <w:rPr>
          <w:rFonts w:ascii="Times New Roman" w:hAnsi="Times New Roman"/>
        </w:rPr>
        <w:t xml:space="preserve">the </w:t>
      </w:r>
      <w:r>
        <w:rPr>
          <w:rFonts w:ascii="Times New Roman" w:hAnsi="Times New Roman"/>
        </w:rPr>
        <w:t xml:space="preserve">ecosystem services it provides make understanding the role biodiversity plays in global food systems increasingly urgent. </w:t>
      </w:r>
      <w:commentRangeStart w:id="51"/>
      <w:r>
        <w:rPr>
          <w:rFonts w:ascii="Times New Roman" w:hAnsi="Times New Roman"/>
        </w:rPr>
        <w:t xml:space="preserve">Yet </w:t>
      </w:r>
      <w:r w:rsidR="00E12AB4">
        <w:rPr>
          <w:rFonts w:ascii="Times New Roman" w:hAnsi="Times New Roman"/>
        </w:rPr>
        <w:t xml:space="preserve">studies </w:t>
      </w:r>
      <w:r w:rsidR="008F001D">
        <w:rPr>
          <w:rFonts w:ascii="Times New Roman" w:hAnsi="Times New Roman"/>
        </w:rPr>
        <w:t xml:space="preserve">that </w:t>
      </w:r>
      <w:r w:rsidR="00E12AB4">
        <w:rPr>
          <w:rFonts w:ascii="Times New Roman" w:hAnsi="Times New Roman"/>
        </w:rPr>
        <w:t>examine the relationship between biodiversity and food often assume that people’s use of biodiversity reflects broader ecosystem-level biodiversity patterns.</w:t>
      </w:r>
      <w:commentRangeEnd w:id="51"/>
      <w:r w:rsidR="003B7BA9">
        <w:rPr>
          <w:rStyle w:val="CommentReference"/>
          <w:rFonts w:ascii="Cambria" w:eastAsia="MS Mincho" w:hAnsi="Cambria" w:cs="Times New Roman"/>
          <w:color w:val="000000"/>
        </w:rPr>
        <w:commentReference w:id="51"/>
      </w:r>
      <w:r w:rsidR="00E12AB4">
        <w:rPr>
          <w:rFonts w:ascii="Times New Roman" w:hAnsi="Times New Roman"/>
        </w:rPr>
        <w:t xml:space="preserve"> </w:t>
      </w:r>
      <w:r w:rsidR="008F001D">
        <w:rPr>
          <w:rFonts w:ascii="Times New Roman" w:hAnsi="Times New Roman"/>
        </w:rPr>
        <w:t>Integrating ecological and food system data to account for the multiple pathways by which biodiversity filters from ecosystems to people’s uses</w:t>
      </w:r>
      <w:r w:rsidR="008F001D" w:rsidDel="008F001D">
        <w:rPr>
          <w:rFonts w:ascii="Times New Roman" w:hAnsi="Times New Roman"/>
        </w:rPr>
        <w:t xml:space="preserve"> </w:t>
      </w:r>
      <w:r w:rsidR="008F001D">
        <w:rPr>
          <w:rFonts w:ascii="Times New Roman" w:hAnsi="Times New Roman"/>
        </w:rPr>
        <w:t xml:space="preserve">is requisite to </w:t>
      </w:r>
      <w:r w:rsidR="00E12AB4">
        <w:rPr>
          <w:rFonts w:ascii="Times New Roman" w:hAnsi="Times New Roman"/>
        </w:rPr>
        <w:t>fully understanding how biodiversity loss might affect food systems</w:t>
      </w:r>
      <w:r>
        <w:rPr>
          <w:rFonts w:ascii="Times New Roman" w:hAnsi="Times New Roman"/>
        </w:rPr>
        <w:t xml:space="preserve">. </w:t>
      </w:r>
    </w:p>
    <w:p w14:paraId="511F85E1" w14:textId="77777777" w:rsidR="00920AA7" w:rsidRDefault="00920AA7" w:rsidP="00920AA7">
      <w:pPr>
        <w:rPr>
          <w:rFonts w:ascii="Times New Roman" w:hAnsi="Times New Roman"/>
        </w:rPr>
      </w:pPr>
    </w:p>
    <w:p w14:paraId="415FE19B" w14:textId="44F619E6" w:rsidR="00920AA7" w:rsidRDefault="00920AA7" w:rsidP="00920AA7">
      <w:pPr>
        <w:rPr>
          <w:rFonts w:ascii="Times New Roman" w:hAnsi="Times New Roman" w:cs="Times New Roman"/>
        </w:rPr>
      </w:pPr>
      <w:r>
        <w:rPr>
          <w:rFonts w:ascii="Times New Roman" w:hAnsi="Times New Roman"/>
        </w:rPr>
        <w:t xml:space="preserve">The benefits of biodiversity are of particular concern for poor households who are directly reliant on natural resources for their food and income. </w:t>
      </w:r>
      <w:commentRangeStart w:id="52"/>
      <w:r>
        <w:rPr>
          <w:rFonts w:ascii="Times New Roman" w:hAnsi="Times New Roman"/>
        </w:rPr>
        <w:t>These</w:t>
      </w:r>
      <w:ins w:id="53" w:author="Sebastian Heilpern" w:date="2023-05-08T14:52:00Z">
        <w:r w:rsidR="00BC1AFE">
          <w:rPr>
            <w:rFonts w:ascii="Times New Roman" w:hAnsi="Times New Roman"/>
          </w:rPr>
          <w:t xml:space="preserve"> poorer</w:t>
        </w:r>
      </w:ins>
      <w:r>
        <w:rPr>
          <w:rFonts w:ascii="Times New Roman" w:hAnsi="Times New Roman"/>
        </w:rPr>
        <w:t xml:space="preserve"> households are </w:t>
      </w:r>
      <w:ins w:id="54" w:author="Sebastian Heilpern" w:date="2023-05-08T14:53:00Z">
        <w:r w:rsidR="00BC1AFE">
          <w:rPr>
            <w:rFonts w:ascii="Times New Roman" w:hAnsi="Times New Roman"/>
          </w:rPr>
          <w:t xml:space="preserve">also </w:t>
        </w:r>
      </w:ins>
      <w:r>
        <w:rPr>
          <w:rFonts w:ascii="Times New Roman" w:hAnsi="Times New Roman"/>
        </w:rPr>
        <w:t xml:space="preserve">often on the frontlines of </w:t>
      </w:r>
      <w:del w:id="55" w:author="Sebastian Heilpern" w:date="2023-05-08T14:53:00Z">
        <w:r w:rsidDel="00BC1AFE">
          <w:rPr>
            <w:rFonts w:ascii="Times New Roman" w:hAnsi="Times New Roman"/>
          </w:rPr>
          <w:delText xml:space="preserve">both poverty and </w:delText>
        </w:r>
      </w:del>
      <w:r>
        <w:rPr>
          <w:rFonts w:ascii="Times New Roman" w:hAnsi="Times New Roman"/>
        </w:rPr>
        <w:t>natural resource conservation</w:t>
      </w:r>
      <w:commentRangeEnd w:id="52"/>
      <w:r w:rsidR="00BC1AFE">
        <w:rPr>
          <w:rStyle w:val="CommentReference"/>
          <w:rFonts w:ascii="Cambria" w:eastAsia="MS Mincho" w:hAnsi="Cambria" w:cs="Times New Roman"/>
          <w:color w:val="000000"/>
        </w:rPr>
        <w:commentReference w:id="52"/>
      </w:r>
      <w:r>
        <w:rPr>
          <w:rFonts w:ascii="Times New Roman" w:hAnsi="Times New Roman"/>
        </w:rPr>
        <w:t xml:space="preserve"> </w:t>
      </w:r>
      <w:r>
        <w:rPr>
          <w:rFonts w:ascii="Times New Roman" w:hAnsi="Times New Roman"/>
        </w:rPr>
        <w:fldChar w:fldCharType="begin">
          <w:fldData xml:space="preserve">PEVuZE5vdGU+PENpdGU+PEF1dGhvcj5NeWVyczwvQXV0aG9yPjxZZWFyPjIwMDA8L1llYXI+PFJl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==
</w:fldData>
        </w:fldChar>
      </w:r>
      <w:r w:rsidR="00D32580">
        <w:rPr>
          <w:rFonts w:ascii="Times New Roman" w:hAnsi="Times New Roman"/>
        </w:rPr>
        <w:instrText xml:space="preserve"> ADDIN EN.CITE </w:instrText>
      </w:r>
      <w:r w:rsidR="00D32580">
        <w:rPr>
          <w:rFonts w:ascii="Times New Roman" w:hAnsi="Times New Roman"/>
        </w:rPr>
        <w:fldChar w:fldCharType="begin">
          <w:fldData xml:space="preserve">PEVuZE5vdGU+PENpdGU+PEF1dGhvcj5NeWVyczwvQXV0aG9yPjxZZWFyPjIwMDA8L1llYXI+PFJl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==
</w:fldData>
        </w:fldChar>
      </w:r>
      <w:r w:rsidR="00D32580">
        <w:rPr>
          <w:rFonts w:ascii="Times New Roman" w:hAnsi="Times New Roman"/>
        </w:rPr>
        <w:instrText xml:space="preserve"> ADDIN EN.CITE.DATA </w:instrText>
      </w:r>
      <w:r w:rsidR="00D32580">
        <w:rPr>
          <w:rFonts w:ascii="Times New Roman" w:hAnsi="Times New Roman"/>
        </w:rPr>
      </w:r>
      <w:r w:rsidR="00D32580">
        <w:rPr>
          <w:rFonts w:ascii="Times New Roman" w:hAnsi="Times New Roman"/>
        </w:rPr>
        <w:fldChar w:fldCharType="end"/>
      </w:r>
      <w:r>
        <w:rPr>
          <w:rFonts w:ascii="Times New Roman" w:hAnsi="Times New Roman"/>
        </w:rPr>
      </w:r>
      <w:r>
        <w:rPr>
          <w:rFonts w:ascii="Times New Roman" w:hAnsi="Times New Roman"/>
        </w:rPr>
        <w:fldChar w:fldCharType="separate"/>
      </w:r>
      <w:r w:rsidR="00D32580">
        <w:rPr>
          <w:rFonts w:ascii="Times New Roman" w:hAnsi="Times New Roman"/>
          <w:noProof/>
        </w:rPr>
        <w:t>(3, 4)</w:t>
      </w:r>
      <w:r>
        <w:rPr>
          <w:rFonts w:ascii="Times New Roman" w:hAnsi="Times New Roman"/>
        </w:rPr>
        <w:fldChar w:fldCharType="end"/>
      </w:r>
      <w:r>
        <w:rPr>
          <w:rFonts w:ascii="Times New Roman" w:hAnsi="Times New Roman"/>
        </w:rPr>
        <w:t xml:space="preserve">. </w:t>
      </w:r>
      <w:r w:rsidR="00E744EB">
        <w:rPr>
          <w:rFonts w:ascii="Times New Roman" w:hAnsi="Times New Roman"/>
        </w:rPr>
        <w:t xml:space="preserve">For millions more households, wild foods play a key but poorly quantified role in their broader food environment </w:t>
      </w:r>
      <w:r w:rsidR="00E744EB">
        <w:rPr>
          <w:rFonts w:ascii="Times New Roman" w:hAnsi="Times New Roman"/>
        </w:rPr>
        <w:fldChar w:fldCharType="begin"/>
      </w:r>
      <w:r w:rsidR="00D32580">
        <w:rPr>
          <w:rFonts w:ascii="Times New Roman" w:hAnsi="Times New Roman"/>
        </w:rPr>
        <w:instrText xml:space="preserve"> ADDIN EN.CITE &lt;EndNote&gt;&lt;Cite&gt;&lt;Author&gt;Downs&lt;/Author&gt;&lt;Year&gt;2020&lt;/Year&gt;&lt;RecNum&gt;5084&lt;/RecNum&gt;&lt;DisplayText&gt;(5)&lt;/DisplayText&gt;&lt;record&gt;&lt;rec-number&gt;5084&lt;/rec-number&gt;&lt;foreign-keys&gt;&lt;key app="EN" db-id="fptv0exrl0zffiew0r9vv29gppxttt90xdz2" timestamp="1654183405"&gt;5084&lt;/key&gt;&lt;/foreign-keys&gt;&lt;ref-type name="Journal Article"&gt;17&lt;/ref-type&gt;&lt;contributors&gt;&lt;authors&gt;&lt;author&gt;Downs, Shauna M.&lt;/author&gt;&lt;author&gt;Ahmed, Selena&lt;/author&gt;&lt;author&gt;Fanzo, Jessica&lt;/author&gt;&lt;author&gt;Herforth, Anna&lt;/author&gt;&lt;/authors&gt;&lt;/contributors&gt;&lt;titles&gt;&lt;title&gt;Food Environment Typology: Advancing an Expanded Definition, Framework, and Methodological Approach for Improved Characterization of Wild, Cultivated, and Built Food Environments toward Sustainable Diets&lt;/title&gt;&lt;secondary-title&gt;Foods&lt;/secondary-title&gt;&lt;/titles&gt;&lt;periodical&gt;&lt;full-title&gt;Foods&lt;/full-title&gt;&lt;/periodical&gt;&lt;pages&gt;532&lt;/pages&gt;&lt;volume&gt;9&lt;/volume&gt;&lt;number&gt;4&lt;/number&gt;&lt;dates&gt;&lt;year&gt;2020&lt;/year&gt;&lt;/dates&gt;&lt;isbn&gt;2304-8158&lt;/isbn&gt;&lt;accession-num&gt;doi:10.3390/foods9040532&lt;/accession-num&gt;&lt;urls&gt;&lt;related-urls&gt;&lt;url&gt;https://www.mdpi.com/2304-8158/9/4/532&lt;/url&gt;&lt;/related-urls&gt;&lt;/urls&gt;&lt;/record&gt;&lt;/Cite&gt;&lt;/EndNote&gt;</w:instrText>
      </w:r>
      <w:r w:rsidR="00E744EB">
        <w:rPr>
          <w:rFonts w:ascii="Times New Roman" w:hAnsi="Times New Roman"/>
        </w:rPr>
        <w:fldChar w:fldCharType="separate"/>
      </w:r>
      <w:r w:rsidR="00D32580">
        <w:rPr>
          <w:rFonts w:ascii="Times New Roman" w:hAnsi="Times New Roman"/>
          <w:noProof/>
        </w:rPr>
        <w:t>(5)</w:t>
      </w:r>
      <w:r w:rsidR="00E744EB">
        <w:rPr>
          <w:rFonts w:ascii="Times New Roman" w:hAnsi="Times New Roman"/>
        </w:rPr>
        <w:fldChar w:fldCharType="end"/>
      </w:r>
      <w:r w:rsidR="00E744EB">
        <w:rPr>
          <w:rFonts w:ascii="Times New Roman" w:hAnsi="Times New Roman"/>
        </w:rPr>
        <w:t xml:space="preserve">. </w:t>
      </w:r>
      <w:commentRangeStart w:id="56"/>
      <w:r w:rsidR="00E744EB">
        <w:rPr>
          <w:rFonts w:ascii="Times New Roman" w:hAnsi="Times New Roman"/>
        </w:rPr>
        <w:t>When</w:t>
      </w:r>
      <w:r>
        <w:rPr>
          <w:rFonts w:ascii="Times New Roman" w:hAnsi="Times New Roman"/>
        </w:rPr>
        <w:t xml:space="preserve"> </w:t>
      </w:r>
      <w:r w:rsidR="00E744EB">
        <w:rPr>
          <w:rFonts w:ascii="Times New Roman" w:hAnsi="Times New Roman"/>
        </w:rPr>
        <w:t xml:space="preserve">natural resource reliance is high or intermittent, whether </w:t>
      </w:r>
      <w:r>
        <w:rPr>
          <w:rFonts w:ascii="Times New Roman" w:hAnsi="Times New Roman"/>
        </w:rPr>
        <w:t>access to biodiverse natural resources translates to increased household use of that biodiversity to meet food and income needs</w:t>
      </w:r>
      <w:r w:rsidR="00E744EB">
        <w:rPr>
          <w:rFonts w:ascii="Times New Roman" w:hAnsi="Times New Roman"/>
        </w:rPr>
        <w:t xml:space="preserve"> </w:t>
      </w:r>
      <w:r>
        <w:rPr>
          <w:rFonts w:ascii="Times New Roman" w:hAnsi="Times New Roman"/>
        </w:rPr>
        <w:t xml:space="preserve">is </w:t>
      </w:r>
      <w:r w:rsidRPr="000F2B7D">
        <w:rPr>
          <w:rFonts w:ascii="Times New Roman" w:hAnsi="Times New Roman" w:cs="Times New Roman"/>
        </w:rPr>
        <w:t xml:space="preserve">unclear. </w:t>
      </w:r>
      <w:commentRangeEnd w:id="56"/>
      <w:r w:rsidR="00FB7547">
        <w:rPr>
          <w:rStyle w:val="CommentReference"/>
          <w:rFonts w:ascii="Cambria" w:eastAsia="MS Mincho" w:hAnsi="Cambria" w:cs="Times New Roman"/>
          <w:color w:val="000000"/>
        </w:rPr>
        <w:commentReference w:id="56"/>
      </w:r>
      <w:r w:rsidR="00495DC8">
        <w:rPr>
          <w:rFonts w:ascii="Times New Roman" w:hAnsi="Times New Roman" w:cs="Times New Roman"/>
        </w:rPr>
        <w:t>E</w:t>
      </w:r>
      <w:r w:rsidR="00251A26">
        <w:rPr>
          <w:rFonts w:ascii="Times New Roman" w:hAnsi="Times New Roman" w:cs="Times New Roman"/>
        </w:rPr>
        <w:t xml:space="preserve">vidence from agricultural settings suggest that production diversity may have only small effects on consumption diversity </w:t>
      </w:r>
      <w:r w:rsidR="00251A26">
        <w:rPr>
          <w:rFonts w:ascii="Times New Roman" w:hAnsi="Times New Roman"/>
        </w:rPr>
        <w:fldChar w:fldCharType="begin"/>
      </w:r>
      <w:r w:rsidR="00D32580">
        <w:rPr>
          <w:rFonts w:ascii="Times New Roman" w:hAnsi="Times New Roman"/>
        </w:rPr>
        <w:instrText xml:space="preserve"> ADDIN EN.CITE &lt;EndNote&gt;&lt;Cite&gt;&lt;Author&gt;Sibhatu&lt;/Author&gt;&lt;Year&gt;2018&lt;/Year&gt;&lt;RecNum&gt;5096&lt;/RecNum&gt;&lt;DisplayText&gt;(6)&lt;/DisplayText&gt;&lt;record&gt;&lt;rec-number&gt;5096&lt;/rec-number&gt;&lt;foreign-keys&gt;&lt;key app="EN" db-id="fptv0exrl0zffiew0r9vv29gppxttt90xdz2" timestamp="1666982874"&gt;5096&lt;/key&gt;&lt;/foreign-keys&gt;&lt;ref-type name="Journal Article"&gt;17&lt;/ref-type&gt;&lt;contributors&gt;&lt;authors&gt;&lt;author&gt;Sibhatu, Kibrom T.&lt;/author&gt;&lt;author&gt;Qaim, Matin&lt;/author&gt;&lt;/authors&gt;&lt;/contributors&gt;&lt;titles&gt;&lt;title&gt;Review: Meta-analysis of the association between production diversity, diets, and nutrition in smallholder farm households&lt;/title&gt;&lt;secondary-title&gt;Food Policy&lt;/secondary-title&gt;&lt;/titles&gt;&lt;periodical&gt;&lt;full-title&gt;Food Policy&lt;/full-title&gt;&lt;abbr-1&gt;Food Policy&lt;/abbr-1&gt;&lt;abbr-2&gt;Food Policy&lt;/abbr-2&gt;&lt;/periodical&gt;&lt;pages&gt;1-18&lt;/pages&gt;&lt;volume&gt;77&lt;/volume&gt;&lt;keywords&gt;&lt;keyword&gt;Systematic review&lt;/keyword&gt;&lt;keyword&gt;Meta-analysis&lt;/keyword&gt;&lt;keyword&gt;Farm production&lt;/keyword&gt;&lt;keyword&gt;Biodiversity&lt;/keyword&gt;&lt;keyword&gt;Nutrition-sensitive agriculture&lt;/keyword&gt;&lt;/keywords&gt;&lt;dates&gt;&lt;year&gt;2018&lt;/year&gt;&lt;pub-dates&gt;&lt;date&gt;2018/05/01/&lt;/date&gt;&lt;/pub-dates&gt;&lt;/dates&gt;&lt;isbn&gt;0306-9192&lt;/isbn&gt;&lt;urls&gt;&lt;related-urls&gt;&lt;url&gt;https://www.sciencedirect.com/science/article/pii/S0306919217309016&lt;/url&gt;&lt;/related-urls&gt;&lt;/urls&gt;&lt;electronic-resource-num&gt;https://doi.org/10.1016/j.foodpol.2018.04.013&lt;/electronic-resource-num&gt;&lt;/record&gt;&lt;/Cite&gt;&lt;/EndNote&gt;</w:instrText>
      </w:r>
      <w:r w:rsidR="00251A26">
        <w:rPr>
          <w:rFonts w:ascii="Times New Roman" w:hAnsi="Times New Roman"/>
        </w:rPr>
        <w:fldChar w:fldCharType="separate"/>
      </w:r>
      <w:r w:rsidR="00D32580">
        <w:rPr>
          <w:rFonts w:ascii="Times New Roman" w:hAnsi="Times New Roman"/>
          <w:noProof/>
        </w:rPr>
        <w:t>(6)</w:t>
      </w:r>
      <w:r w:rsidR="00251A26">
        <w:rPr>
          <w:rFonts w:ascii="Times New Roman" w:hAnsi="Times New Roman"/>
        </w:rPr>
        <w:fldChar w:fldCharType="end"/>
      </w:r>
      <w:r w:rsidR="00251A26">
        <w:rPr>
          <w:rFonts w:ascii="Times New Roman" w:hAnsi="Times New Roman" w:cs="Times New Roman"/>
        </w:rPr>
        <w:t xml:space="preserve">. </w:t>
      </w:r>
      <w:r w:rsidR="003D4E0E">
        <w:rPr>
          <w:rFonts w:ascii="Times New Roman" w:hAnsi="Times New Roman" w:cs="Times New Roman"/>
        </w:rPr>
        <w:t>Instead</w:t>
      </w:r>
      <w:r w:rsidR="00251A26">
        <w:rPr>
          <w:rFonts w:ascii="Times New Roman" w:hAnsi="Times New Roman" w:cs="Times New Roman"/>
        </w:rPr>
        <w:t>, access to markets play</w:t>
      </w:r>
      <w:r w:rsidR="00CB4D5B">
        <w:rPr>
          <w:rFonts w:ascii="Times New Roman" w:hAnsi="Times New Roman" w:cs="Times New Roman"/>
        </w:rPr>
        <w:t>s</w:t>
      </w:r>
      <w:r w:rsidR="00251A26">
        <w:rPr>
          <w:rFonts w:ascii="Times New Roman" w:hAnsi="Times New Roman" w:cs="Times New Roman"/>
        </w:rPr>
        <w:t xml:space="preserve"> a </w:t>
      </w:r>
      <w:r w:rsidR="00CB4D5B">
        <w:rPr>
          <w:rFonts w:ascii="Times New Roman" w:hAnsi="Times New Roman" w:cs="Times New Roman"/>
        </w:rPr>
        <w:t xml:space="preserve">key </w:t>
      </w:r>
      <w:r w:rsidR="00251A26">
        <w:rPr>
          <w:rFonts w:ascii="Times New Roman" w:hAnsi="Times New Roman" w:cs="Times New Roman"/>
        </w:rPr>
        <w:t xml:space="preserve">role </w:t>
      </w:r>
      <w:r w:rsidR="003D4E0E">
        <w:rPr>
          <w:rFonts w:ascii="Times New Roman" w:hAnsi="Times New Roman" w:cs="Times New Roman"/>
        </w:rPr>
        <w:t xml:space="preserve">in </w:t>
      </w:r>
      <w:r w:rsidR="00CB4D5B">
        <w:rPr>
          <w:rFonts w:ascii="Times New Roman" w:hAnsi="Times New Roman" w:cs="Times New Roman"/>
        </w:rPr>
        <w:t>mediating the relationship between production and</w:t>
      </w:r>
      <w:r w:rsidR="003D4E0E">
        <w:rPr>
          <w:rFonts w:ascii="Times New Roman" w:hAnsi="Times New Roman" w:cs="Times New Roman"/>
        </w:rPr>
        <w:t xml:space="preserve"> consumption diversity </w:t>
      </w:r>
      <w:r w:rsidR="00251A26">
        <w:rPr>
          <w:rFonts w:ascii="Times New Roman" w:hAnsi="Times New Roman"/>
        </w:rPr>
        <w:fldChar w:fldCharType="begin"/>
      </w:r>
      <w:r w:rsidR="00D32580">
        <w:rPr>
          <w:rFonts w:ascii="Times New Roman" w:hAnsi="Times New Roman"/>
        </w:rPr>
        <w:instrText xml:space="preserve"> ADDIN EN.CITE &lt;EndNote&gt;&lt;Cite&gt;&lt;Author&gt;Tobin&lt;/Author&gt;&lt;Year&gt;2019&lt;/Year&gt;&lt;RecNum&gt;5093&lt;/RecNum&gt;&lt;DisplayText&gt;(7)&lt;/DisplayText&gt;&lt;record&gt;&lt;rec-number&gt;5093&lt;/rec-number&gt;&lt;foreign-keys&gt;&lt;key app="EN" db-id="fptv0exrl0zffiew0r9vv29gppxttt90xdz2" timestamp="1666982843"&gt;5093&lt;/key&gt;&lt;/foreign-keys&gt;&lt;ref-type name="Journal Article"&gt;17&lt;/ref-type&gt;&lt;contributors&gt;&lt;authors&gt;&lt;author&gt;Tobin, Daniel&lt;/author&gt;&lt;author&gt;Jones, Kristal&lt;/author&gt;&lt;author&gt;Thiede, Brian C.&lt;/author&gt;&lt;/authors&gt;&lt;/contributors&gt;&lt;titles&gt;&lt;title&gt;Does crop diversity at the village level influence child nutrition security? Evidence from 11 sub-Saharan African countries&lt;/title&gt;&lt;secondary-title&gt;Population and Environment&lt;/secondary-title&gt;&lt;/titles&gt;&lt;periodical&gt;&lt;full-title&gt;Population and Environment&lt;/full-title&gt;&lt;abbr-1&gt;Popul. Env.&lt;/abbr-1&gt;&lt;abbr-2&gt;Popul Env&lt;/abbr-2&gt;&lt;/periodical&gt;&lt;pages&gt;74-97&lt;/pages&gt;&lt;volume&gt;41&lt;/volume&gt;&lt;number&gt;2&lt;/number&gt;&lt;dates&gt;&lt;year&gt;2019&lt;/year&gt;&lt;pub-dates&gt;&lt;date&gt;2019/12/01&lt;/date&gt;&lt;/pub-dates&gt;&lt;/dates&gt;&lt;isbn&gt;1573-7810&lt;/isbn&gt;&lt;urls&gt;&lt;related-urls&gt;&lt;url&gt;https://doi.org/10.1007/s11111-019-00327-4&lt;/url&gt;&lt;/related-urls&gt;&lt;/urls&gt;&lt;electronic-resource-num&gt;10.1007/s11111-019-00327-4&lt;/electronic-resource-num&gt;&lt;/record&gt;&lt;/Cite&gt;&lt;/EndNote&gt;</w:instrText>
      </w:r>
      <w:r w:rsidR="00251A26">
        <w:rPr>
          <w:rFonts w:ascii="Times New Roman" w:hAnsi="Times New Roman"/>
        </w:rPr>
        <w:fldChar w:fldCharType="separate"/>
      </w:r>
      <w:r w:rsidR="00D32580">
        <w:rPr>
          <w:rFonts w:ascii="Times New Roman" w:hAnsi="Times New Roman"/>
          <w:noProof/>
        </w:rPr>
        <w:t>(7)</w:t>
      </w:r>
      <w:r w:rsidR="00251A26">
        <w:rPr>
          <w:rFonts w:ascii="Times New Roman" w:hAnsi="Times New Roman"/>
        </w:rPr>
        <w:fldChar w:fldCharType="end"/>
      </w:r>
      <w:r w:rsidR="00251A26">
        <w:rPr>
          <w:rFonts w:ascii="Times New Roman" w:hAnsi="Times New Roman" w:cs="Times New Roman"/>
        </w:rPr>
        <w:t xml:space="preserve">. </w:t>
      </w:r>
      <w:r w:rsidR="00495DC8">
        <w:rPr>
          <w:rFonts w:ascii="Times New Roman" w:hAnsi="Times New Roman" w:cs="Times New Roman"/>
        </w:rPr>
        <w:t xml:space="preserve">However, these dynamics are largely opaque within the wild systems that provide a critical food source, suffer global biodiversity loss, and support much higher numbers of species compared to agricultural settings. </w:t>
      </w:r>
    </w:p>
    <w:p w14:paraId="6B002C2F" w14:textId="77777777" w:rsidR="00192354" w:rsidRDefault="00192354" w:rsidP="00192354">
      <w:pPr>
        <w:rPr>
          <w:rFonts w:ascii="Times New Roman" w:hAnsi="Times New Roman" w:cs="Times New Roman"/>
        </w:rPr>
      </w:pPr>
    </w:p>
    <w:p w14:paraId="2F44FAF6" w14:textId="5DC27294" w:rsidR="003D4E0E" w:rsidRPr="005E668A" w:rsidRDefault="00192354" w:rsidP="003D4E0E">
      <w:pPr>
        <w:rPr>
          <w:rFonts w:ascii="Times New Roman" w:hAnsi="Times New Roman"/>
        </w:rPr>
      </w:pPr>
      <w:r>
        <w:rPr>
          <w:rFonts w:ascii="Times New Roman" w:hAnsi="Times New Roman" w:cs="Times New Roman"/>
        </w:rPr>
        <w:t>Fish harvested from Earth’s rivers, lakes and oceans are among the most important source of wild food, feeding billions of people worldwide</w:t>
      </w:r>
      <w:r w:rsidR="00CB4D5B">
        <w:rPr>
          <w:rFonts w:ascii="Times New Roman" w:hAnsi="Times New Roman" w:cs="Times New Roman"/>
        </w:rPr>
        <w:t xml:space="preserve"> </w:t>
      </w:r>
      <w:r w:rsidR="00CB4D5B">
        <w:rPr>
          <w:rFonts w:ascii="Times New Roman" w:hAnsi="Times New Roman" w:cs="Times New Roman"/>
        </w:rPr>
        <w:fldChar w:fldCharType="begin"/>
      </w:r>
      <w:r w:rsidR="00D32580">
        <w:rPr>
          <w:rFonts w:ascii="Times New Roman" w:hAnsi="Times New Roman" w:cs="Times New Roman"/>
        </w:rPr>
        <w:instrText xml:space="preserve"> ADDIN EN.CITE &lt;EndNote&gt;&lt;Cite&gt;&lt;Author&gt;FAO&lt;/Author&gt;&lt;Year&gt;2020&lt;/Year&gt;&lt;RecNum&gt;4775&lt;/RecNum&gt;&lt;DisplayText&gt;(8)&lt;/DisplayText&gt;&lt;record&gt;&lt;rec-number&gt;4775&lt;/rec-number&gt;&lt;foreign-keys&gt;&lt;key app="EN" db-id="fptv0exrl0zffiew0r9vv29gppxttt90xdz2" timestamp="1600462218"&gt;4775&lt;/key&gt;&lt;/foreign-keys&gt;&lt;ref-type name="Report"&gt;27&lt;/ref-type&gt;&lt;contributors&gt;&lt;authors&gt;&lt;author&gt;FAO&lt;/author&gt;&lt;/authors&gt;&lt;/contributors&gt;&lt;titles&gt;&lt;title&gt;State of the World&amp;apos;s Fisheries and Aquaculture&lt;/title&gt;&lt;/titles&gt;&lt;dates&gt;&lt;year&gt;2020&lt;/year&gt;&lt;/dates&gt;&lt;pub-location&gt;Rome&lt;/pub-location&gt;&lt;publisher&gt;Food and Agriculture Organization of the United Nations&lt;/publisher&gt;&lt;urls&gt;&lt;/urls&gt;&lt;/record&gt;&lt;/Cite&gt;&lt;/EndNote&gt;</w:instrText>
      </w:r>
      <w:r w:rsidR="00CB4D5B">
        <w:rPr>
          <w:rFonts w:ascii="Times New Roman" w:hAnsi="Times New Roman" w:cs="Times New Roman"/>
        </w:rPr>
        <w:fldChar w:fldCharType="separate"/>
      </w:r>
      <w:r w:rsidR="00D32580">
        <w:rPr>
          <w:rFonts w:ascii="Times New Roman" w:hAnsi="Times New Roman" w:cs="Times New Roman"/>
          <w:noProof/>
        </w:rPr>
        <w:t>(8)</w:t>
      </w:r>
      <w:r w:rsidR="00CB4D5B">
        <w:rPr>
          <w:rFonts w:ascii="Times New Roman" w:hAnsi="Times New Roman" w:cs="Times New Roman"/>
        </w:rPr>
        <w:fldChar w:fldCharType="end"/>
      </w:r>
      <w:r w:rsidR="00CB4D5B">
        <w:rPr>
          <w:rFonts w:ascii="Times New Roman" w:hAnsi="Times New Roman" w:cs="Times New Roman"/>
        </w:rPr>
        <w:t xml:space="preserve">. Yet </w:t>
      </w:r>
      <w:r w:rsidR="000C7BF5">
        <w:rPr>
          <w:rFonts w:ascii="Times New Roman" w:hAnsi="Times New Roman" w:cs="Times New Roman"/>
        </w:rPr>
        <w:t>aquatic</w:t>
      </w:r>
      <w:r w:rsidR="00CB4D5B">
        <w:rPr>
          <w:rFonts w:ascii="Times New Roman" w:hAnsi="Times New Roman" w:cs="Times New Roman"/>
        </w:rPr>
        <w:t xml:space="preserve"> biodiversity – and particular</w:t>
      </w:r>
      <w:r w:rsidR="007D35CA">
        <w:rPr>
          <w:rFonts w:ascii="Times New Roman" w:hAnsi="Times New Roman" w:cs="Times New Roman"/>
        </w:rPr>
        <w:t xml:space="preserve">ly biodiversity </w:t>
      </w:r>
      <w:r w:rsidR="00CB4D5B">
        <w:rPr>
          <w:rFonts w:ascii="Times New Roman" w:hAnsi="Times New Roman" w:cs="Times New Roman"/>
        </w:rPr>
        <w:t xml:space="preserve">within freshwater, inland systems – is </w:t>
      </w:r>
      <w:r>
        <w:rPr>
          <w:rFonts w:ascii="Times New Roman" w:hAnsi="Times New Roman" w:cs="Times New Roman"/>
        </w:rPr>
        <w:t>rapidly changing</w:t>
      </w:r>
      <w:r w:rsidR="00CB4D5B">
        <w:rPr>
          <w:rFonts w:ascii="Times New Roman" w:hAnsi="Times New Roman" w:cs="Times New Roman"/>
        </w:rPr>
        <w:t xml:space="preserve"> </w:t>
      </w:r>
      <w:r w:rsidR="00CB4D5B">
        <w:rPr>
          <w:rFonts w:ascii="Times New Roman" w:hAnsi="Times New Roman" w:cs="Times New Roman"/>
        </w:rPr>
        <w:fldChar w:fldCharType="begin">
          <w:fldData xml:space="preserve">PEVuZE5vdGU+PENpdGU+PEF1dGhvcj5JUEJFUzwvQXV0aG9yPjxZZWFyPjIwMTk8L1llYXI+PFJl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=
</w:fldData>
        </w:fldChar>
      </w:r>
      <w:r w:rsidR="00D32580">
        <w:rPr>
          <w:rFonts w:ascii="Times New Roman" w:hAnsi="Times New Roman" w:cs="Times New Roman"/>
        </w:rPr>
        <w:instrText xml:space="preserve"> ADDIN EN.CITE </w:instrText>
      </w:r>
      <w:r w:rsidR="00D32580">
        <w:rPr>
          <w:rFonts w:ascii="Times New Roman" w:hAnsi="Times New Roman" w:cs="Times New Roman"/>
        </w:rPr>
        <w:fldChar w:fldCharType="begin">
          <w:fldData xml:space="preserve">PEVuZE5vdGU+PENpdGU+PEF1dGhvcj5JUEJFUzwvQXV0aG9yPjxZZWFyPjIwMTk8L1llYXI+PFJl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=
</w:fldData>
        </w:fldChar>
      </w:r>
      <w:r w:rsidR="00D32580">
        <w:rPr>
          <w:rFonts w:ascii="Times New Roman" w:hAnsi="Times New Roman" w:cs="Times New Roman"/>
        </w:rPr>
        <w:instrText xml:space="preserve"> ADDIN EN.CITE.DATA </w:instrText>
      </w:r>
      <w:r w:rsidR="00D32580">
        <w:rPr>
          <w:rFonts w:ascii="Times New Roman" w:hAnsi="Times New Roman" w:cs="Times New Roman"/>
        </w:rPr>
      </w:r>
      <w:r w:rsidR="00D32580">
        <w:rPr>
          <w:rFonts w:ascii="Times New Roman" w:hAnsi="Times New Roman" w:cs="Times New Roman"/>
        </w:rPr>
        <w:fldChar w:fldCharType="end"/>
      </w:r>
      <w:r w:rsidR="00CB4D5B">
        <w:rPr>
          <w:rFonts w:ascii="Times New Roman" w:hAnsi="Times New Roman" w:cs="Times New Roman"/>
        </w:rPr>
      </w:r>
      <w:r w:rsidR="00CB4D5B">
        <w:rPr>
          <w:rFonts w:ascii="Times New Roman" w:hAnsi="Times New Roman" w:cs="Times New Roman"/>
        </w:rPr>
        <w:fldChar w:fldCharType="separate"/>
      </w:r>
      <w:r w:rsidR="00D32580">
        <w:rPr>
          <w:rFonts w:ascii="Times New Roman" w:hAnsi="Times New Roman" w:cs="Times New Roman"/>
          <w:noProof/>
        </w:rPr>
        <w:t>(1, 9)</w:t>
      </w:r>
      <w:r w:rsidR="00CB4D5B">
        <w:rPr>
          <w:rFonts w:ascii="Times New Roman" w:hAnsi="Times New Roman" w:cs="Times New Roman"/>
        </w:rPr>
        <w:fldChar w:fldCharType="end"/>
      </w:r>
      <w:r w:rsidR="000C7BF5">
        <w:rPr>
          <w:rFonts w:ascii="Times New Roman" w:hAnsi="Times New Roman" w:cs="Times New Roman"/>
        </w:rPr>
        <w:t xml:space="preserve">, which </w:t>
      </w:r>
      <w:r w:rsidR="003D4E0E">
        <w:rPr>
          <w:rFonts w:ascii="Times New Roman" w:hAnsi="Times New Roman" w:cs="Times New Roman"/>
        </w:rPr>
        <w:t xml:space="preserve">could affect the nutritional status of </w:t>
      </w:r>
      <w:r w:rsidR="000C7BF5">
        <w:rPr>
          <w:rFonts w:ascii="Times New Roman" w:hAnsi="Times New Roman" w:cs="Times New Roman"/>
        </w:rPr>
        <w:t>people</w:t>
      </w:r>
      <w:r w:rsidR="00E45843">
        <w:rPr>
          <w:rFonts w:ascii="Times New Roman" w:hAnsi="Times New Roman" w:cs="Times New Roman"/>
        </w:rPr>
        <w:t xml:space="preserve"> that rely heavily on capture fisheries</w:t>
      </w:r>
      <w:r w:rsidR="00185815">
        <w:rPr>
          <w:rFonts w:ascii="Times New Roman" w:hAnsi="Times New Roman" w:cs="Times New Roman"/>
        </w:rPr>
        <w:t xml:space="preserve"> </w:t>
      </w:r>
      <w:r w:rsidR="00185815">
        <w:rPr>
          <w:rFonts w:ascii="Times New Roman" w:hAnsi="Times New Roman" w:cs="Times New Roman"/>
        </w:rPr>
        <w:fldChar w:fldCharType="begin">
          <w:fldData xml:space="preserve">PEVuZE5vdGU+PENpdGU+PEF1dGhvcj5PJmFwb3M7TWVhcmE8L0F1dGhvcj48WWVhcj4yMDIxPC9Z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</w:fldData>
        </w:fldChar>
      </w:r>
      <w:r w:rsidR="00D32580">
        <w:rPr>
          <w:rFonts w:ascii="Times New Roman" w:hAnsi="Times New Roman" w:cs="Times New Roman"/>
        </w:rPr>
        <w:instrText xml:space="preserve"> ADDIN EN.CITE </w:instrText>
      </w:r>
      <w:r w:rsidR="00D32580">
        <w:rPr>
          <w:rFonts w:ascii="Times New Roman" w:hAnsi="Times New Roman" w:cs="Times New Roman"/>
        </w:rPr>
        <w:fldChar w:fldCharType="begin">
          <w:fldData xml:space="preserve">PEVuZE5vdGU+PENpdGU+PEF1dGhvcj5PJmFwb3M7TWVhcmE8L0F1dGhvcj48WWVhcj4yMDIxPC9Z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</w:fldData>
        </w:fldChar>
      </w:r>
      <w:r w:rsidR="00D32580">
        <w:rPr>
          <w:rFonts w:ascii="Times New Roman" w:hAnsi="Times New Roman" w:cs="Times New Roman"/>
        </w:rPr>
        <w:instrText xml:space="preserve"> ADDIN EN.CITE.DATA </w:instrText>
      </w:r>
      <w:r w:rsidR="00D32580">
        <w:rPr>
          <w:rFonts w:ascii="Times New Roman" w:hAnsi="Times New Roman" w:cs="Times New Roman"/>
        </w:rPr>
      </w:r>
      <w:r w:rsidR="00D32580">
        <w:rPr>
          <w:rFonts w:ascii="Times New Roman" w:hAnsi="Times New Roman" w:cs="Times New Roman"/>
        </w:rPr>
        <w:fldChar w:fldCharType="end"/>
      </w:r>
      <w:r w:rsidR="00185815">
        <w:rPr>
          <w:rFonts w:ascii="Times New Roman" w:hAnsi="Times New Roman" w:cs="Times New Roman"/>
        </w:rPr>
      </w:r>
      <w:r w:rsidR="00185815">
        <w:rPr>
          <w:rFonts w:ascii="Times New Roman" w:hAnsi="Times New Roman" w:cs="Times New Roman"/>
        </w:rPr>
        <w:fldChar w:fldCharType="separate"/>
      </w:r>
      <w:r w:rsidR="00D32580">
        <w:rPr>
          <w:rFonts w:ascii="Times New Roman" w:hAnsi="Times New Roman" w:cs="Times New Roman"/>
          <w:noProof/>
        </w:rPr>
        <w:t>(10, 11)</w:t>
      </w:r>
      <w:r w:rsidR="00185815">
        <w:rPr>
          <w:rFonts w:ascii="Times New Roman" w:hAnsi="Times New Roman" w:cs="Times New Roman"/>
        </w:rPr>
        <w:fldChar w:fldCharType="end"/>
      </w:r>
      <w:r w:rsidR="003D4E0E">
        <w:rPr>
          <w:rFonts w:ascii="Times New Roman" w:hAnsi="Times New Roman" w:cs="Times New Roman"/>
        </w:rPr>
        <w:t>. Indeed, fish species vary substantially in their nutritional quality</w:t>
      </w:r>
      <w:r w:rsidR="00185815">
        <w:rPr>
          <w:rFonts w:ascii="Times New Roman" w:hAnsi="Times New Roman" w:cs="Times New Roman"/>
        </w:rPr>
        <w:t xml:space="preserve"> </w:t>
      </w:r>
      <w:r w:rsidR="00185815">
        <w:rPr>
          <w:rFonts w:ascii="Times New Roman" w:hAnsi="Times New Roman" w:cs="Times New Roman"/>
        </w:rPr>
        <w:fldChar w:fldCharType="begin">
          <w:fldData xml:space="preserve">PEVuZE5vdGU+PENpdGU+PEF1dGhvcj5IZWlscGVybjwvQXV0aG9yPjxZZWFyPjIwMjE8L1llYXI+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=
</w:fldData>
        </w:fldChar>
      </w:r>
      <w:r w:rsidR="00D32580">
        <w:rPr>
          <w:rFonts w:ascii="Times New Roman" w:hAnsi="Times New Roman" w:cs="Times New Roman"/>
        </w:rPr>
        <w:instrText xml:space="preserve"> ADDIN EN.CITE </w:instrText>
      </w:r>
      <w:r w:rsidR="00D32580">
        <w:rPr>
          <w:rFonts w:ascii="Times New Roman" w:hAnsi="Times New Roman" w:cs="Times New Roman"/>
        </w:rPr>
        <w:fldChar w:fldCharType="begin">
          <w:fldData xml:space="preserve">PEVuZE5vdGU+PENpdGU+PEF1dGhvcj5IZWlscGVybjwvQXV0aG9yPjxZZWFyPjIwMjE8L1llYXI+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=
</w:fldData>
        </w:fldChar>
      </w:r>
      <w:r w:rsidR="00D32580">
        <w:rPr>
          <w:rFonts w:ascii="Times New Roman" w:hAnsi="Times New Roman" w:cs="Times New Roman"/>
        </w:rPr>
        <w:instrText xml:space="preserve"> ADDIN EN.CITE.DATA </w:instrText>
      </w:r>
      <w:r w:rsidR="00D32580">
        <w:rPr>
          <w:rFonts w:ascii="Times New Roman" w:hAnsi="Times New Roman" w:cs="Times New Roman"/>
        </w:rPr>
      </w:r>
      <w:r w:rsidR="00D32580">
        <w:rPr>
          <w:rFonts w:ascii="Times New Roman" w:hAnsi="Times New Roman" w:cs="Times New Roman"/>
        </w:rPr>
        <w:fldChar w:fldCharType="end"/>
      </w:r>
      <w:r w:rsidR="00185815">
        <w:rPr>
          <w:rFonts w:ascii="Times New Roman" w:hAnsi="Times New Roman" w:cs="Times New Roman"/>
        </w:rPr>
      </w:r>
      <w:r w:rsidR="00185815">
        <w:rPr>
          <w:rFonts w:ascii="Times New Roman" w:hAnsi="Times New Roman" w:cs="Times New Roman"/>
        </w:rPr>
        <w:fldChar w:fldCharType="separate"/>
      </w:r>
      <w:r w:rsidR="00D32580">
        <w:rPr>
          <w:rFonts w:ascii="Times New Roman" w:hAnsi="Times New Roman" w:cs="Times New Roman"/>
          <w:noProof/>
        </w:rPr>
        <w:t>(12, 13)</w:t>
      </w:r>
      <w:r w:rsidR="00185815">
        <w:rPr>
          <w:rFonts w:ascii="Times New Roman" w:hAnsi="Times New Roman" w:cs="Times New Roman"/>
        </w:rPr>
        <w:fldChar w:fldCharType="end"/>
      </w:r>
      <w:r w:rsidR="00185815">
        <w:rPr>
          <w:rFonts w:ascii="Times New Roman" w:hAnsi="Times New Roman" w:cs="Times New Roman"/>
        </w:rPr>
        <w:t>,</w:t>
      </w:r>
      <w:r w:rsidR="003D4E0E">
        <w:rPr>
          <w:rFonts w:ascii="Times New Roman" w:hAnsi="Times New Roman" w:cs="Times New Roman"/>
        </w:rPr>
        <w:t xml:space="preserve"> and </w:t>
      </w:r>
      <w:r w:rsidR="003D4E0E">
        <w:rPr>
          <w:rFonts w:ascii="Times New Roman" w:hAnsi="Times New Roman"/>
        </w:rPr>
        <w:t xml:space="preserve">decreases in dietary species richness can affect micronutrient and fatty acid availability </w:t>
      </w:r>
      <w:r w:rsidR="00185815">
        <w:rPr>
          <w:rFonts w:ascii="Times New Roman" w:hAnsi="Times New Roman"/>
        </w:rPr>
        <w:fldChar w:fldCharType="begin">
          <w:fldData xml:space="preserve">PEVuZE5vdGU+PENpdGU+PEF1dGhvcj5CZXJuaGFyZHQ8L0F1dGhvcj48WWVhcj4yMDIxPC9ZZWFy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</w:fldData>
        </w:fldChar>
      </w:r>
      <w:r w:rsidR="00D32580">
        <w:rPr>
          <w:rFonts w:ascii="Times New Roman" w:hAnsi="Times New Roman"/>
        </w:rPr>
        <w:instrText xml:space="preserve"> ADDIN EN.CITE </w:instrText>
      </w:r>
      <w:r w:rsidR="00D32580">
        <w:rPr>
          <w:rFonts w:ascii="Times New Roman" w:hAnsi="Times New Roman"/>
        </w:rPr>
        <w:fldChar w:fldCharType="begin">
          <w:fldData xml:space="preserve">PEVuZE5vdGU+PENpdGU+PEF1dGhvcj5CZXJuaGFyZHQ8L0F1dGhvcj48WWVhcj4yMDIxPC9ZZWFy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</w:fldData>
        </w:fldChar>
      </w:r>
      <w:r w:rsidR="00D32580">
        <w:rPr>
          <w:rFonts w:ascii="Times New Roman" w:hAnsi="Times New Roman"/>
        </w:rPr>
        <w:instrText xml:space="preserve"> ADDIN EN.CITE.DATA </w:instrText>
      </w:r>
      <w:r w:rsidR="00D32580">
        <w:rPr>
          <w:rFonts w:ascii="Times New Roman" w:hAnsi="Times New Roman"/>
        </w:rPr>
      </w:r>
      <w:r w:rsidR="00D32580">
        <w:rPr>
          <w:rFonts w:ascii="Times New Roman" w:hAnsi="Times New Roman"/>
        </w:rPr>
        <w:fldChar w:fldCharType="end"/>
      </w:r>
      <w:r w:rsidR="00185815">
        <w:rPr>
          <w:rFonts w:ascii="Times New Roman" w:hAnsi="Times New Roman"/>
        </w:rPr>
      </w:r>
      <w:r w:rsidR="00185815">
        <w:rPr>
          <w:rFonts w:ascii="Times New Roman" w:hAnsi="Times New Roman"/>
        </w:rPr>
        <w:fldChar w:fldCharType="separate"/>
      </w:r>
      <w:r w:rsidR="00D32580">
        <w:rPr>
          <w:rFonts w:ascii="Times New Roman" w:hAnsi="Times New Roman"/>
          <w:noProof/>
        </w:rPr>
        <w:t>(14, 15)</w:t>
      </w:r>
      <w:r w:rsidR="00185815">
        <w:rPr>
          <w:rFonts w:ascii="Times New Roman" w:hAnsi="Times New Roman"/>
        </w:rPr>
        <w:fldChar w:fldCharType="end"/>
      </w:r>
      <w:r w:rsidR="00185815">
        <w:rPr>
          <w:rFonts w:ascii="Times New Roman" w:hAnsi="Times New Roman"/>
        </w:rPr>
        <w:t xml:space="preserve">. </w:t>
      </w:r>
      <w:r w:rsidR="00CB4D5B">
        <w:rPr>
          <w:rFonts w:ascii="Times New Roman" w:hAnsi="Times New Roman"/>
          <w:noProof/>
        </w:rPr>
        <w:t>S</w:t>
      </w:r>
      <w:r w:rsidR="003D4E0E">
        <w:rPr>
          <w:rFonts w:ascii="Times New Roman" w:hAnsi="Times New Roman"/>
          <w:noProof/>
        </w:rPr>
        <w:t>tudies</w:t>
      </w:r>
      <w:r w:rsidR="00E45843">
        <w:rPr>
          <w:rFonts w:ascii="Times New Roman" w:hAnsi="Times New Roman"/>
          <w:noProof/>
        </w:rPr>
        <w:t xml:space="preserve"> examining the </w:t>
      </w:r>
      <w:r w:rsidR="00CB4D5B">
        <w:rPr>
          <w:rFonts w:ascii="Times New Roman" w:hAnsi="Times New Roman"/>
          <w:noProof/>
        </w:rPr>
        <w:t>relationship</w:t>
      </w:r>
      <w:r w:rsidR="00E45843">
        <w:rPr>
          <w:rFonts w:ascii="Times New Roman" w:hAnsi="Times New Roman"/>
          <w:noProof/>
        </w:rPr>
        <w:t xml:space="preserve"> between biodiversity change and nutrient availability</w:t>
      </w:r>
      <w:r w:rsidR="003D4E0E">
        <w:rPr>
          <w:rFonts w:ascii="Times New Roman" w:hAnsi="Times New Roman"/>
          <w:noProof/>
        </w:rPr>
        <w:t xml:space="preserve"> </w:t>
      </w:r>
      <w:r w:rsidR="00CB4D5B">
        <w:rPr>
          <w:rFonts w:ascii="Times New Roman" w:hAnsi="Times New Roman"/>
          <w:noProof/>
        </w:rPr>
        <w:t xml:space="preserve">are often forced by data limitations to </w:t>
      </w:r>
      <w:r w:rsidR="003D4E0E">
        <w:rPr>
          <w:rFonts w:ascii="Times New Roman" w:hAnsi="Times New Roman"/>
          <w:noProof/>
        </w:rPr>
        <w:t xml:space="preserve">assume that </w:t>
      </w:r>
      <w:r w:rsidR="003D4E0E" w:rsidRPr="00F36AEB">
        <w:rPr>
          <w:rFonts w:ascii="Times New Roman" w:hAnsi="Times New Roman"/>
          <w:noProof/>
        </w:rPr>
        <w:t xml:space="preserve">changes </w:t>
      </w:r>
      <w:r w:rsidR="00F36AEB">
        <w:rPr>
          <w:rFonts w:ascii="Times New Roman" w:hAnsi="Times New Roman"/>
          <w:noProof/>
        </w:rPr>
        <w:t xml:space="preserve">in </w:t>
      </w:r>
      <w:r w:rsidR="003D4E0E" w:rsidRPr="00F36AEB">
        <w:rPr>
          <w:rFonts w:ascii="Times New Roman" w:hAnsi="Times New Roman"/>
          <w:noProof/>
        </w:rPr>
        <w:t>ecosystem</w:t>
      </w:r>
      <w:r w:rsidR="00CB4D5B" w:rsidRPr="00F36AEB">
        <w:rPr>
          <w:rFonts w:ascii="Times New Roman" w:hAnsi="Times New Roman"/>
          <w:noProof/>
        </w:rPr>
        <w:t xml:space="preserve"> biodiversty</w:t>
      </w:r>
      <w:r w:rsidR="003D4E0E" w:rsidRPr="00F36AEB">
        <w:rPr>
          <w:rFonts w:ascii="Times New Roman" w:hAnsi="Times New Roman"/>
          <w:noProof/>
        </w:rPr>
        <w:t xml:space="preserve"> also reflect changes in </w:t>
      </w:r>
      <w:r w:rsidR="00F36AEB">
        <w:rPr>
          <w:rFonts w:ascii="Times New Roman" w:hAnsi="Times New Roman"/>
          <w:noProof/>
        </w:rPr>
        <w:t xml:space="preserve">access </w:t>
      </w:r>
      <w:r w:rsidR="0071344D">
        <w:rPr>
          <w:rFonts w:ascii="Times New Roman" w:hAnsi="Times New Roman"/>
          <w:noProof/>
        </w:rPr>
        <w:t xml:space="preserve">and consumption </w:t>
      </w:r>
      <w:r w:rsidR="00F36AEB">
        <w:rPr>
          <w:rFonts w:ascii="Times New Roman" w:hAnsi="Times New Roman"/>
          <w:noProof/>
        </w:rPr>
        <w:t xml:space="preserve">by </w:t>
      </w:r>
      <w:r w:rsidR="00CB4D5B" w:rsidRPr="00F36AEB">
        <w:rPr>
          <w:rFonts w:ascii="Times New Roman" w:hAnsi="Times New Roman"/>
          <w:noProof/>
        </w:rPr>
        <w:t>people</w:t>
      </w:r>
      <w:r w:rsidR="003D4E0E" w:rsidRPr="00F36AEB">
        <w:rPr>
          <w:rFonts w:ascii="Times New Roman" w:hAnsi="Times New Roman"/>
          <w:noProof/>
        </w:rPr>
        <w:t xml:space="preserve">. </w:t>
      </w:r>
      <w:r w:rsidR="00CB4D5B" w:rsidRPr="00F36AEB">
        <w:rPr>
          <w:rFonts w:ascii="Times New Roman" w:hAnsi="Times New Roman"/>
          <w:noProof/>
        </w:rPr>
        <w:t>However</w:t>
      </w:r>
      <w:r w:rsidR="003D4E0E" w:rsidRPr="00F36AEB">
        <w:rPr>
          <w:rFonts w:ascii="Times New Roman" w:hAnsi="Times New Roman"/>
          <w:noProof/>
        </w:rPr>
        <w:t xml:space="preserve">, </w:t>
      </w:r>
      <w:r w:rsidR="00185815" w:rsidRPr="00F36AEB">
        <w:rPr>
          <w:rFonts w:ascii="Times New Roman" w:hAnsi="Times New Roman"/>
        </w:rPr>
        <w:t>a</w:t>
      </w:r>
      <w:r w:rsidR="003D4E0E" w:rsidRPr="00F36AEB">
        <w:rPr>
          <w:rFonts w:ascii="Times New Roman" w:hAnsi="Times New Roman"/>
        </w:rPr>
        <w:t>ppreciating</w:t>
      </w:r>
      <w:r w:rsidR="003D4E0E">
        <w:rPr>
          <w:rFonts w:ascii="Times New Roman" w:hAnsi="Times New Roman"/>
        </w:rPr>
        <w:t xml:space="preserve"> the role of food system biodiversity requires accounting for how biodiversity available in ecosystems is </w:t>
      </w:r>
      <w:r w:rsidR="00CB4D5B">
        <w:rPr>
          <w:rFonts w:ascii="Times New Roman" w:hAnsi="Times New Roman"/>
        </w:rPr>
        <w:t>filtered</w:t>
      </w:r>
      <w:r w:rsidR="003D4E0E">
        <w:rPr>
          <w:rFonts w:ascii="Times New Roman" w:hAnsi="Times New Roman"/>
        </w:rPr>
        <w:t xml:space="preserve"> </w:t>
      </w:r>
      <w:r w:rsidR="00CB4D5B">
        <w:rPr>
          <w:rFonts w:ascii="Times New Roman" w:hAnsi="Times New Roman"/>
        </w:rPr>
        <w:t xml:space="preserve">by </w:t>
      </w:r>
      <w:r w:rsidR="003D4E0E">
        <w:rPr>
          <w:rFonts w:ascii="Times New Roman" w:hAnsi="Times New Roman"/>
        </w:rPr>
        <w:t>households’ choices about what species are caught, consumed, a</w:t>
      </w:r>
      <w:r w:rsidR="003D4E0E" w:rsidRPr="00185815">
        <w:rPr>
          <w:rFonts w:ascii="Times New Roman" w:hAnsi="Times New Roman"/>
        </w:rPr>
        <w:t xml:space="preserve">nd sold. </w:t>
      </w:r>
      <w:r w:rsidR="00185815" w:rsidRPr="00A6277F">
        <w:rPr>
          <w:rFonts w:ascii="Times New Roman" w:hAnsi="Times New Roman"/>
          <w:noProof/>
        </w:rPr>
        <w:t>Such filtering may</w:t>
      </w:r>
      <w:r w:rsidR="00185815" w:rsidRPr="00A6277F">
        <w:rPr>
          <w:rFonts w:ascii="Times New Roman" w:hAnsi="Times New Roman"/>
        </w:rPr>
        <w:t xml:space="preserve"> be particularly complex within food systems that are shifting,</w:t>
      </w:r>
      <w:r w:rsidR="00185815" w:rsidRPr="00185815">
        <w:rPr>
          <w:rFonts w:ascii="Times New Roman" w:hAnsi="Times New Roman"/>
        </w:rPr>
        <w:t xml:space="preserve"> for</w:t>
      </w:r>
      <w:r w:rsidR="00185815">
        <w:rPr>
          <w:rFonts w:ascii="Times New Roman" w:hAnsi="Times New Roman"/>
        </w:rPr>
        <w:t xml:space="preserve"> example, through expanding aquaculture production </w:t>
      </w:r>
      <w:r w:rsidR="00185815">
        <w:rPr>
          <w:rFonts w:ascii="Times New Roman" w:hAnsi="Times New Roman"/>
        </w:rPr>
        <w:fldChar w:fldCharType="begin">
          <w:fldData xml:space="preserve">PEVuZE5vdGU+PENpdGU+PEF1dGhvcj5Cb2dhcmQ8L0F1dGhvcj48WWVhcj4yMDE4PC9ZZWFyPjxS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</w:fldData>
        </w:fldChar>
      </w:r>
      <w:r w:rsidR="00D32580">
        <w:rPr>
          <w:rFonts w:ascii="Times New Roman" w:hAnsi="Times New Roman"/>
        </w:rPr>
        <w:instrText xml:space="preserve"> ADDIN EN.CITE </w:instrText>
      </w:r>
      <w:r w:rsidR="00D32580">
        <w:rPr>
          <w:rFonts w:ascii="Times New Roman" w:hAnsi="Times New Roman"/>
        </w:rPr>
        <w:fldChar w:fldCharType="begin">
          <w:fldData xml:space="preserve">PEVuZE5vdGU+PENpdGU+PEF1dGhvcj5Cb2dhcmQ8L0F1dGhvcj48WWVhcj4yMDE4PC9ZZWFyPjxS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</w:fldData>
        </w:fldChar>
      </w:r>
      <w:r w:rsidR="00D32580">
        <w:rPr>
          <w:rFonts w:ascii="Times New Roman" w:hAnsi="Times New Roman"/>
        </w:rPr>
        <w:instrText xml:space="preserve"> ADDIN EN.CITE.DATA </w:instrText>
      </w:r>
      <w:r w:rsidR="00D32580">
        <w:rPr>
          <w:rFonts w:ascii="Times New Roman" w:hAnsi="Times New Roman"/>
        </w:rPr>
      </w:r>
      <w:r w:rsidR="00D32580">
        <w:rPr>
          <w:rFonts w:ascii="Times New Roman" w:hAnsi="Times New Roman"/>
        </w:rPr>
        <w:fldChar w:fldCharType="end"/>
      </w:r>
      <w:r w:rsidR="00185815">
        <w:rPr>
          <w:rFonts w:ascii="Times New Roman" w:hAnsi="Times New Roman"/>
        </w:rPr>
      </w:r>
      <w:r w:rsidR="00185815">
        <w:rPr>
          <w:rFonts w:ascii="Times New Roman" w:hAnsi="Times New Roman"/>
        </w:rPr>
        <w:fldChar w:fldCharType="separate"/>
      </w:r>
      <w:r w:rsidR="00D32580">
        <w:rPr>
          <w:rFonts w:ascii="Times New Roman" w:hAnsi="Times New Roman"/>
          <w:noProof/>
        </w:rPr>
        <w:t>(15, 16)</w:t>
      </w:r>
      <w:r w:rsidR="00185815">
        <w:rPr>
          <w:rFonts w:ascii="Times New Roman" w:hAnsi="Times New Roman"/>
        </w:rPr>
        <w:fldChar w:fldCharType="end"/>
      </w:r>
      <w:r w:rsidR="00185815">
        <w:rPr>
          <w:rFonts w:ascii="Times New Roman" w:hAnsi="Times New Roman"/>
        </w:rPr>
        <w:t xml:space="preserve"> or in response to </w:t>
      </w:r>
      <w:commentRangeStart w:id="57"/>
      <w:r w:rsidR="00185815">
        <w:rPr>
          <w:rFonts w:ascii="Times New Roman" w:hAnsi="Times New Roman"/>
        </w:rPr>
        <w:t xml:space="preserve">rising temperatures </w:t>
      </w:r>
      <w:commentRangeEnd w:id="57"/>
      <w:r w:rsidR="00BC1AFE">
        <w:rPr>
          <w:rStyle w:val="CommentReference"/>
          <w:rFonts w:ascii="Cambria" w:eastAsia="MS Mincho" w:hAnsi="Cambria" w:cs="Times New Roman"/>
          <w:color w:val="000000"/>
        </w:rPr>
        <w:commentReference w:id="57"/>
      </w:r>
      <w:r w:rsidR="00185815">
        <w:rPr>
          <w:rFonts w:ascii="Times New Roman" w:hAnsi="Times New Roman"/>
        </w:rPr>
        <w:fldChar w:fldCharType="begin"/>
      </w:r>
      <w:r w:rsidR="00D32580">
        <w:rPr>
          <w:rFonts w:ascii="Times New Roman" w:hAnsi="Times New Roman"/>
        </w:rPr>
        <w:instrText xml:space="preserve"> ADDIN EN.CITE &lt;EndNote&gt;&lt;Cite&gt;&lt;Author&gt;Fiorella&lt;/Author&gt;&lt;Year&gt;2021&lt;/Year&gt;&lt;RecNum&gt;4889&lt;/RecNum&gt;&lt;DisplayText&gt;(17)&lt;/DisplayText&gt;&lt;record&gt;&lt;rec-number&gt;4889&lt;/rec-number&gt;&lt;foreign-keys&gt;&lt;key app="EN" db-id="fptv0exrl0zffiew0r9vv29gppxttt90xdz2" timestamp="1619813803"&gt;4889&lt;/key&gt;&lt;/foreign-keys&gt;&lt;ref-type name="Journal Article"&gt;17&lt;/ref-type&gt;&lt;contributors&gt;&lt;authors&gt;&lt;author&gt;Fiorella, Kathryn J.&lt;/author&gt;&lt;author&gt;Bageant, Elizabeth R.&lt;/author&gt;&lt;author&gt;Schwartz, Naomi B.&lt;/author&gt;&lt;author&gt;Thilsted, Shakuntala H.&lt;/author&gt;&lt;author&gt;Barrett, Christopher B.&lt;/author&gt;&lt;/authors&gt;&lt;/contributors&gt;&lt;titles&gt;&lt;title&gt;Fishers’ response to temperature change reveals the importance of integrating human behavior in climate change analysis&lt;/title&gt;&lt;secondary-title&gt;Science Advances&lt;/secondary-title&gt;&lt;/titles&gt;&lt;periodical&gt;&lt;full-title&gt;Science Advances&lt;/full-title&gt;&lt;/periodical&gt;&lt;pages&gt;eabc7425&lt;/pages&gt;&lt;volume&gt;7&lt;/volume&gt;&lt;number&gt;18&lt;/number&gt;&lt;dates&gt;&lt;year&gt;2021&lt;/year&gt;&lt;/dates&gt;&lt;urls&gt;&lt;related-urls&gt;&lt;url&gt;http://advances.sciencemag.org/content/7/18/eabc7425.abstract&lt;/url&gt;&lt;/related-urls&gt;&lt;/urls&gt;&lt;electronic-resource-num&gt;10.1126/sciadv.abc7425&lt;/electronic-resource-num&gt;&lt;/record&gt;&lt;/Cite&gt;&lt;/EndNote&gt;</w:instrText>
      </w:r>
      <w:r w:rsidR="00185815">
        <w:rPr>
          <w:rFonts w:ascii="Times New Roman" w:hAnsi="Times New Roman"/>
        </w:rPr>
        <w:fldChar w:fldCharType="separate"/>
      </w:r>
      <w:r w:rsidR="00D32580">
        <w:rPr>
          <w:rFonts w:ascii="Times New Roman" w:hAnsi="Times New Roman"/>
          <w:noProof/>
        </w:rPr>
        <w:t>(17)</w:t>
      </w:r>
      <w:r w:rsidR="00185815">
        <w:rPr>
          <w:rFonts w:ascii="Times New Roman" w:hAnsi="Times New Roman"/>
        </w:rPr>
        <w:fldChar w:fldCharType="end"/>
      </w:r>
      <w:r w:rsidR="00185815">
        <w:rPr>
          <w:rFonts w:ascii="Times New Roman" w:hAnsi="Times New Roman"/>
        </w:rPr>
        <w:t xml:space="preserve">. </w:t>
      </w:r>
    </w:p>
    <w:p w14:paraId="6CBDC1A0" w14:textId="25741812" w:rsidR="00192354" w:rsidRDefault="00192354" w:rsidP="00192354">
      <w:pPr>
        <w:rPr>
          <w:rFonts w:ascii="Times New Roman" w:hAnsi="Times New Roman" w:cs="Times New Roman"/>
        </w:rPr>
      </w:pPr>
    </w:p>
    <w:p w14:paraId="46EC2191" w14:textId="7B3704EA" w:rsidR="00920AA7" w:rsidRDefault="00F36AEB" w:rsidP="006F4F80">
      <w:pPr>
        <w:rPr>
          <w:rFonts w:ascii="Times New Roman" w:hAnsi="Times New Roman"/>
        </w:rPr>
      </w:pPr>
      <w:r>
        <w:rPr>
          <w:rFonts w:ascii="Times New Roman" w:hAnsi="Times New Roman" w:cs="Times New Roman"/>
        </w:rPr>
        <w:t>L</w:t>
      </w:r>
      <w:r w:rsidR="00E74C82">
        <w:rPr>
          <w:rFonts w:ascii="Times New Roman" w:hAnsi="Times New Roman"/>
        </w:rPr>
        <w:t>imited data availability similarly pos</w:t>
      </w:r>
      <w:r w:rsidR="00AF5B0E">
        <w:rPr>
          <w:rFonts w:ascii="Times New Roman" w:hAnsi="Times New Roman"/>
        </w:rPr>
        <w:t>ition</w:t>
      </w:r>
      <w:r w:rsidR="004F1DF5">
        <w:rPr>
          <w:rFonts w:ascii="Times New Roman" w:hAnsi="Times New Roman"/>
        </w:rPr>
        <w:t>s</w:t>
      </w:r>
      <w:r w:rsidR="00AF5B0E">
        <w:rPr>
          <w:rFonts w:ascii="Times New Roman" w:hAnsi="Times New Roman"/>
        </w:rPr>
        <w:t xml:space="preserve"> landing data</w:t>
      </w:r>
      <w:r w:rsidR="00E74C82">
        <w:rPr>
          <w:rFonts w:ascii="Times New Roman" w:hAnsi="Times New Roman"/>
        </w:rPr>
        <w:t>, meaning tabulations of fish caught at commercial sites,</w:t>
      </w:r>
      <w:r w:rsidR="00AF5B0E">
        <w:rPr>
          <w:rFonts w:ascii="Times New Roman" w:hAnsi="Times New Roman"/>
        </w:rPr>
        <w:t xml:space="preserve"> as a </w:t>
      </w:r>
      <w:r w:rsidR="00E74C82">
        <w:rPr>
          <w:rFonts w:ascii="Times New Roman" w:hAnsi="Times New Roman"/>
        </w:rPr>
        <w:t>simplification</w:t>
      </w:r>
      <w:r w:rsidR="00AF5B0E">
        <w:rPr>
          <w:rFonts w:ascii="Times New Roman" w:hAnsi="Times New Roman"/>
        </w:rPr>
        <w:t xml:space="preserve"> for both available fish </w:t>
      </w:r>
      <w:r w:rsidR="00E74C82">
        <w:rPr>
          <w:rFonts w:ascii="Times New Roman" w:hAnsi="Times New Roman"/>
        </w:rPr>
        <w:t xml:space="preserve">stocks </w:t>
      </w:r>
      <w:r w:rsidR="00AF5B0E">
        <w:rPr>
          <w:rFonts w:ascii="Times New Roman" w:hAnsi="Times New Roman"/>
        </w:rPr>
        <w:t xml:space="preserve">and </w:t>
      </w:r>
      <w:r w:rsidR="00E74C82">
        <w:rPr>
          <w:rFonts w:ascii="Times New Roman" w:hAnsi="Times New Roman"/>
        </w:rPr>
        <w:t>fish</w:t>
      </w:r>
      <w:r w:rsidR="00AF5B0E">
        <w:rPr>
          <w:rFonts w:ascii="Times New Roman" w:hAnsi="Times New Roman"/>
        </w:rPr>
        <w:t xml:space="preserve"> consumed. </w:t>
      </w:r>
      <w:r w:rsidR="00595923">
        <w:rPr>
          <w:rFonts w:ascii="Times New Roman" w:hAnsi="Times New Roman"/>
        </w:rPr>
        <w:t>F</w:t>
      </w:r>
      <w:r w:rsidR="00E36AEE">
        <w:rPr>
          <w:rFonts w:ascii="Times New Roman" w:hAnsi="Times New Roman"/>
        </w:rPr>
        <w:t xml:space="preserve">ish landings have been well </w:t>
      </w:r>
      <w:r w:rsidR="00E36AEE" w:rsidRPr="00466633">
        <w:rPr>
          <w:rFonts w:ascii="Times New Roman" w:hAnsi="Times New Roman" w:cs="Times New Roman"/>
        </w:rPr>
        <w:t xml:space="preserve">documented </w:t>
      </w:r>
      <w:r w:rsidR="00E36AEE">
        <w:rPr>
          <w:rFonts w:ascii="Times New Roman" w:hAnsi="Times New Roman" w:cs="Times New Roman"/>
        </w:rPr>
        <w:t xml:space="preserve">to underestimate stocks </w:t>
      </w:r>
      <w:r w:rsidR="00E36AEE" w:rsidRPr="00466633">
        <w:rPr>
          <w:rFonts w:ascii="Times New Roman" w:hAnsi="Times New Roman" w:cs="Times New Roman"/>
        </w:rPr>
        <w:fldChar w:fldCharType="begin">
          <w:fldData xml:space="preserve">PEVuZE5vdGU+PENpdGU+PEF1dGhvcj5NYXVuZGVyPC9BdXRob3I+PFllYXI+MjAwNjwvWWVhcj48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cGFnZXM+MTc2MC0xNzcyPC9wYWdlcz48dm9sdW1lPjU4PC92b2x1bWU+PG51bWJlcj45PC9udW1i
ZXI+PGRhdGVzPjx5ZWFyPjIwMDE8L3llYXI+PHB1Yi1kYXRlcz48ZGF0ZT5TZXA8L2RhdGU+PC9w
dWItZGF0ZXM+PC9kYXRlcz48aXNibj4wNzA2LTY1Mlg8L2lzYm4+PGFjY2Vzc2lvbi1udW0+V09T
OjAwMDE3MDgxMTMwMDAwNzwvYWNjZXNzaW9uLW51bT48dXJscz48cmVsYXRlZC11cmxzPjx1cmw+
Jmx0O0dvIHRvIElTSSZndDs6Ly9XT1M6MDAwMTcwODExMzAwMDA3PC91cmw+PC9yZWxhdGVkLXVy
bHM+PC91cmxzPjxlbGVjdHJvbmljLXJlc291cmNlLW51bT4xMC4xMTM5L2NqZmFzLTU4LTktMTc2
MDwvZWxlY3Ryb25pYy1yZXNvdXJjZS1udW0+PC9yZWNvcmQ+PC9DaXRlPjwvRW5kTm90ZT5=
</w:fldData>
        </w:fldChar>
      </w:r>
      <w:r w:rsidR="00D32580">
        <w:rPr>
          <w:rFonts w:ascii="Times New Roman" w:hAnsi="Times New Roman" w:cs="Times New Roman"/>
        </w:rPr>
        <w:instrText xml:space="preserve"> ADDIN EN.CITE </w:instrText>
      </w:r>
      <w:r w:rsidR="00D32580">
        <w:rPr>
          <w:rFonts w:ascii="Times New Roman" w:hAnsi="Times New Roman" w:cs="Times New Roman"/>
        </w:rPr>
        <w:fldChar w:fldCharType="begin">
          <w:fldData xml:space="preserve">PEVuZE5vdGU+PENpdGU+PEF1dGhvcj5NYXVuZGVyPC9BdXRob3I+PFllYXI+MjAwNjwvWWVhcj48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cGFnZXM+MTc2MC0xNzcyPC9wYWdlcz48dm9sdW1lPjU4PC92b2x1bWU+PG51bWJlcj45PC9udW1i
ZXI+PGRhdGVzPjx5ZWFyPjIwMDE8L3llYXI+PHB1Yi1kYXRlcz48ZGF0ZT5TZXA8L2RhdGU+PC9w
dWItZGF0ZXM+PC9kYXRlcz48aXNibj4wNzA2LTY1Mlg8L2lzYm4+PGFjY2Vzc2lvbi1udW0+V09T
OjAwMDE3MDgxMTMwMDAwNzwvYWNjZXNzaW9uLW51bT48dXJscz48cmVsYXRlZC11cmxzPjx1cmw+
Jmx0O0dvIHRvIElTSSZndDs6Ly9XT1M6MDAwMTcwODExMzAwMDA3PC91cmw+PC9yZWxhdGVkLXVy
bHM+PC91cmxzPjxlbGVjdHJvbmljLXJlc291cmNlLW51bT4xMC4xMTM5L2NqZmFzLTU4LTktMTc2
MDwvZWxlY3Ryb25pYy1yZXNvdXJjZS1udW0+PC9yZWNvcmQ+PC9DaXRlPjwvRW5kTm90ZT5=
</w:fldData>
        </w:fldChar>
      </w:r>
      <w:r w:rsidR="00D32580">
        <w:rPr>
          <w:rFonts w:ascii="Times New Roman" w:hAnsi="Times New Roman" w:cs="Times New Roman"/>
        </w:rPr>
        <w:instrText xml:space="preserve"> ADDIN EN.CITE.DATA </w:instrText>
      </w:r>
      <w:r w:rsidR="00D32580">
        <w:rPr>
          <w:rFonts w:ascii="Times New Roman" w:hAnsi="Times New Roman" w:cs="Times New Roman"/>
        </w:rPr>
      </w:r>
      <w:r w:rsidR="00D32580">
        <w:rPr>
          <w:rFonts w:ascii="Times New Roman" w:hAnsi="Times New Roman" w:cs="Times New Roman"/>
        </w:rPr>
        <w:fldChar w:fldCharType="end"/>
      </w:r>
      <w:r w:rsidR="00E36AEE" w:rsidRPr="00466633">
        <w:rPr>
          <w:rFonts w:ascii="Times New Roman" w:hAnsi="Times New Roman" w:cs="Times New Roman"/>
        </w:rPr>
      </w:r>
      <w:r w:rsidR="00E36AEE" w:rsidRPr="00466633">
        <w:rPr>
          <w:rFonts w:ascii="Times New Roman" w:hAnsi="Times New Roman" w:cs="Times New Roman"/>
        </w:rPr>
        <w:fldChar w:fldCharType="separate"/>
      </w:r>
      <w:r w:rsidR="00D32580">
        <w:rPr>
          <w:rFonts w:ascii="Times New Roman" w:hAnsi="Times New Roman" w:cs="Times New Roman"/>
          <w:noProof/>
        </w:rPr>
        <w:t>(18, 19)</w:t>
      </w:r>
      <w:r w:rsidR="00E36AEE" w:rsidRPr="00466633">
        <w:rPr>
          <w:rFonts w:ascii="Times New Roman" w:hAnsi="Times New Roman" w:cs="Times New Roman"/>
        </w:rPr>
        <w:fldChar w:fldCharType="end"/>
      </w:r>
      <w:r>
        <w:rPr>
          <w:rFonts w:ascii="Times New Roman" w:hAnsi="Times New Roman" w:cs="Times New Roman"/>
        </w:rPr>
        <w:t>.</w:t>
      </w:r>
      <w:r w:rsidR="00E36AEE">
        <w:rPr>
          <w:rFonts w:ascii="Times New Roman" w:hAnsi="Times New Roman" w:cs="Times New Roman"/>
        </w:rPr>
        <w:t xml:space="preserve"> </w:t>
      </w:r>
      <w:r>
        <w:rPr>
          <w:rFonts w:ascii="Times New Roman" w:hAnsi="Times New Roman" w:cs="Times New Roman"/>
        </w:rPr>
        <w:t xml:space="preserve">This is a </w:t>
      </w:r>
      <w:r w:rsidR="00E36AEE">
        <w:rPr>
          <w:rFonts w:ascii="Times New Roman" w:hAnsi="Times New Roman" w:cs="Times New Roman"/>
        </w:rPr>
        <w:t>particular</w:t>
      </w:r>
      <w:r>
        <w:rPr>
          <w:rFonts w:ascii="Times New Roman" w:hAnsi="Times New Roman" w:cs="Times New Roman"/>
        </w:rPr>
        <w:t xml:space="preserve"> challenge within </w:t>
      </w:r>
      <w:r w:rsidR="00E36AEE">
        <w:rPr>
          <w:rFonts w:ascii="Times New Roman" w:hAnsi="Times New Roman" w:cs="Times New Roman"/>
        </w:rPr>
        <w:t xml:space="preserve">data poor small-scale fisheries </w:t>
      </w:r>
      <w:r w:rsidR="00E36AEE">
        <w:rPr>
          <w:rFonts w:ascii="Times New Roman" w:hAnsi="Times New Roman" w:cs="Times New Roman"/>
        </w:rPr>
        <w:fldChar w:fldCharType="begin"/>
      </w:r>
      <w:r w:rsidR="00D32580">
        <w:rPr>
          <w:rFonts w:ascii="Times New Roman" w:hAnsi="Times New Roman" w:cs="Times New Roman"/>
        </w:rPr>
        <w:instrText xml:space="preserve"> ADDIN EN.CITE &lt;EndNote&gt;&lt;Cite&gt;&lt;Author&gt;Pauly&lt;/Author&gt;&lt;Year&gt;2016&lt;/Year&gt;&lt;RecNum&gt;3714&lt;/RecNum&gt;&lt;DisplayText&gt;(20)&lt;/DisplayText&gt;&lt;record&gt;&lt;rec-number&gt;3714&lt;/rec-number&gt;&lt;foreign-keys&gt;&lt;key app="EN" db-id="fptv0exrl0zffiew0r9vv29gppxttt90xdz2" timestamp="1506885562"&gt;3714&lt;/key&gt;&lt;/foreign-keys&gt;&lt;ref-type name="Journal Article"&gt;17&lt;/ref-type&gt;&lt;contributors&gt;&lt;authors&gt;&lt;author&gt;Pauly, Daniel&lt;/author&gt;&lt;author&gt;Zeller, Dirk&lt;/author&gt;&lt;/authors&gt;&lt;/contributors&gt;&lt;titles&gt;&lt;title&gt;Catch reconstructions reveal that global marine fisheries catches are higher than reported and declining&lt;/title&gt;&lt;secondary-title&gt;Nature Communications&lt;/secondary-title&gt;&lt;/titles&gt;&lt;periodical&gt;&lt;full-title&gt;Nature Communications&lt;/full-title&gt;&lt;/periodical&gt;&lt;volume&gt;7&lt;/volume&gt;&lt;dates&gt;&lt;year&gt;2016&lt;/year&gt;&lt;pub-dates&gt;&lt;date&gt;Jan&lt;/date&gt;&lt;/pub-dates&gt;&lt;/dates&gt;&lt;isbn&gt;2041-1723&lt;/isbn&gt;&lt;accession-num&gt;WOS:000369018800007&lt;/accession-num&gt;&lt;urls&gt;&lt;related-urls&gt;&lt;url&gt;&amp;lt;Go to ISI&amp;gt;://WOS:000369018800007&lt;/url&gt;&lt;url&gt;http://www.nature.com/articles/ncomms10244.pdf&lt;/url&gt;&lt;/related-urls&gt;&lt;/urls&gt;&lt;custom7&gt;10244&lt;/custom7&gt;&lt;electronic-resource-num&gt;10.1038/ncomms10244&lt;/electronic-resource-num&gt;&lt;/record&gt;&lt;/Cite&gt;&lt;/EndNote&gt;</w:instrText>
      </w:r>
      <w:r w:rsidR="00E36AEE">
        <w:rPr>
          <w:rFonts w:ascii="Times New Roman" w:hAnsi="Times New Roman" w:cs="Times New Roman"/>
        </w:rPr>
        <w:fldChar w:fldCharType="separate"/>
      </w:r>
      <w:r w:rsidR="00D32580">
        <w:rPr>
          <w:rFonts w:ascii="Times New Roman" w:hAnsi="Times New Roman" w:cs="Times New Roman"/>
          <w:noProof/>
        </w:rPr>
        <w:t>(20)</w:t>
      </w:r>
      <w:r w:rsidR="00E36AEE">
        <w:rPr>
          <w:rFonts w:ascii="Times New Roman" w:hAnsi="Times New Roman" w:cs="Times New Roman"/>
        </w:rPr>
        <w:fldChar w:fldCharType="end"/>
      </w:r>
      <w:r>
        <w:rPr>
          <w:rFonts w:ascii="Times New Roman" w:hAnsi="Times New Roman" w:cs="Times New Roman"/>
        </w:rPr>
        <w:t>,</w:t>
      </w:r>
      <w:r w:rsidR="002626C7">
        <w:rPr>
          <w:rFonts w:ascii="Times New Roman" w:hAnsi="Times New Roman" w:cs="Times New Roman"/>
        </w:rPr>
        <w:t xml:space="preserve"> </w:t>
      </w:r>
      <w:r w:rsidR="00573588">
        <w:rPr>
          <w:rFonts w:ascii="Times New Roman" w:hAnsi="Times New Roman" w:cs="Times New Roman"/>
        </w:rPr>
        <w:t xml:space="preserve">in which </w:t>
      </w:r>
      <w:r w:rsidR="0049276D">
        <w:rPr>
          <w:rFonts w:ascii="Times New Roman" w:hAnsi="Times New Roman" w:cs="Times New Roman"/>
        </w:rPr>
        <w:t xml:space="preserve">an estimated </w:t>
      </w:r>
      <w:r w:rsidR="00573588">
        <w:rPr>
          <w:rFonts w:ascii="Times New Roman" w:hAnsi="Times New Roman" w:cs="Times New Roman"/>
        </w:rPr>
        <w:t>100 million people catch two thirds of</w:t>
      </w:r>
      <w:r w:rsidR="0049276D">
        <w:rPr>
          <w:rFonts w:ascii="Times New Roman" w:hAnsi="Times New Roman" w:cs="Times New Roman"/>
        </w:rPr>
        <w:t xml:space="preserve"> the</w:t>
      </w:r>
      <w:r w:rsidR="00573588">
        <w:rPr>
          <w:rFonts w:ascii="Times New Roman" w:hAnsi="Times New Roman" w:cs="Times New Roman"/>
        </w:rPr>
        <w:t xml:space="preserve"> global</w:t>
      </w:r>
      <w:r w:rsidR="002626C7">
        <w:rPr>
          <w:rFonts w:ascii="Times New Roman" w:hAnsi="Times New Roman" w:cs="Times New Roman"/>
        </w:rPr>
        <w:t xml:space="preserve"> fish</w:t>
      </w:r>
      <w:r w:rsidR="0049276D">
        <w:rPr>
          <w:rFonts w:ascii="Times New Roman" w:hAnsi="Times New Roman" w:cs="Times New Roman"/>
        </w:rPr>
        <w:t xml:space="preserve"> supply</w:t>
      </w:r>
      <w:r w:rsidR="002626C7">
        <w:rPr>
          <w:rFonts w:ascii="Times New Roman" w:hAnsi="Times New Roman" w:cs="Times New Roman"/>
        </w:rPr>
        <w:t xml:space="preserve"> </w:t>
      </w:r>
      <w:r w:rsidR="00573588">
        <w:rPr>
          <w:rFonts w:ascii="Times New Roman" w:hAnsi="Times New Roman" w:cs="Times New Roman"/>
        </w:rPr>
        <w:fldChar w:fldCharType="begin"/>
      </w:r>
      <w:r w:rsidR="00D32580">
        <w:rPr>
          <w:rFonts w:ascii="Times New Roman" w:hAnsi="Times New Roman" w:cs="Times New Roman"/>
        </w:rPr>
        <w:instrText xml:space="preserve"> ADDIN EN.CITE &lt;EndNote&gt;&lt;Cite&gt;&lt;Author&gt;Short&lt;/Author&gt;&lt;Year&gt;2021&lt;/Year&gt;&lt;RecNum&gt;4964&lt;/RecNum&gt;&lt;DisplayText&gt;(21)&lt;/DisplayText&gt;&lt;record&gt;&lt;rec-number&gt;4964&lt;/rec-number&gt;&lt;foreign-keys&gt;&lt;key app="EN" db-id="fptv0exrl0zffiew0r9vv29gppxttt90xdz2" timestamp="1632758859"&gt;4964&lt;/key&gt;&lt;/foreign-keys&gt;&lt;ref-type name="Journal Article"&gt;17&lt;/ref-type&gt;&lt;contributors&gt;&lt;authors&gt;&lt;author&gt;Short, Rebecca E.&lt;/author&gt;&lt;author&gt;Gelcich, Stefan&lt;/author&gt;&lt;author&gt;Little, David C.&lt;/author&gt;&lt;author&gt;Micheli, Fiorenza&lt;/author&gt;&lt;author&gt;Allison, Edward H.&lt;/author&gt;&lt;author&gt;Basurto, Xavier&lt;/author&gt;&lt;author&gt;Belton, Ben&lt;/author&gt;&lt;author&gt;Brugere, Cecile&lt;/author&gt;&lt;author&gt;Bush, Simon R.&lt;/author&gt;&lt;author&gt;Cao, Ling&lt;/author&gt;&lt;author&gt;Crona, Beatrice&lt;/author&gt;&lt;author&gt;Cohen, Philippa J.&lt;/author&gt;&lt;author&gt;Defeo, Omar&lt;/author&gt;&lt;author&gt;Edwards, Peter&lt;/author&gt;&lt;author&gt;Ferguson, Caroline E.&lt;/author&gt;&lt;author&gt;Franz, Nicole&lt;/author&gt;&lt;author&gt;Golden, Christopher D.&lt;/author&gt;&lt;author&gt;Halpern, Benjamin S.&lt;/author&gt;&lt;author&gt;Hazen, Lucie&lt;/author&gt;&lt;author&gt;Hicks, Christina&lt;/author&gt;&lt;author&gt;Johnson, Derek&lt;/author&gt;&lt;author&gt;Kaminski, Alexander M.&lt;/author&gt;&lt;author&gt;Mangubhai, Sangeeta&lt;/author&gt;&lt;author&gt;Naylor, Rosamond L.&lt;/author&gt;&lt;author&gt;Reantaso, Melba&lt;/author&gt;&lt;author&gt;Sumaila, U. Rashid&lt;/author&gt;&lt;author&gt;Thilsted, Shakuntala H.&lt;/author&gt;&lt;author&gt;Tigchelaar, Michelle&lt;/author&gt;&lt;author&gt;Wabnitz, Colette C. C.&lt;/author&gt;&lt;author&gt;Zhang, Wenbo&lt;/author&gt;&lt;/authors&gt;&lt;/contributors&gt;&lt;titles&gt;&lt;title&gt;Harnessing the diversity of small-scale actors is key to the future of aquatic food systems&lt;/title&gt;&lt;secondary-title&gt;Nature Food&lt;/secondary-title&gt;&lt;/titles&gt;&lt;periodical&gt;&lt;full-title&gt;Nature Food&lt;/full-title&gt;&lt;/periodical&gt;&lt;pages&gt;733-741&lt;/pages&gt;&lt;volume&gt;2&lt;/volume&gt;&lt;number&gt;9&lt;/number&gt;&lt;dates&gt;&lt;year&gt;2021&lt;/year&gt;&lt;pub-dates&gt;&lt;date&gt;2021/09/01&lt;/date&gt;&lt;/pub-dates&gt;&lt;/dates&gt;&lt;isbn&gt;2662-1355&lt;/isbn&gt;&lt;urls&gt;&lt;related-urls&gt;&lt;url&gt;https://doi.org/10.1038/s43016-021-00363-0&lt;/url&gt;&lt;/related-urls&gt;&lt;/urls&gt;&lt;electronic-resource-num&gt;10.1038/s43016-021-00363-0&lt;/electronic-resource-num&gt;&lt;/record&gt;&lt;/Cite&gt;&lt;/EndNote&gt;</w:instrText>
      </w:r>
      <w:r w:rsidR="00573588">
        <w:rPr>
          <w:rFonts w:ascii="Times New Roman" w:hAnsi="Times New Roman" w:cs="Times New Roman"/>
        </w:rPr>
        <w:fldChar w:fldCharType="separate"/>
      </w:r>
      <w:r w:rsidR="00D32580">
        <w:rPr>
          <w:rFonts w:ascii="Times New Roman" w:hAnsi="Times New Roman" w:cs="Times New Roman"/>
          <w:noProof/>
        </w:rPr>
        <w:t>(21)</w:t>
      </w:r>
      <w:r w:rsidR="00573588">
        <w:rPr>
          <w:rFonts w:ascii="Times New Roman" w:hAnsi="Times New Roman" w:cs="Times New Roman"/>
        </w:rPr>
        <w:fldChar w:fldCharType="end"/>
      </w:r>
      <w:r w:rsidR="00AF5B0E">
        <w:rPr>
          <w:rFonts w:ascii="Times New Roman" w:hAnsi="Times New Roman" w:cs="Times New Roman"/>
        </w:rPr>
        <w:t xml:space="preserve">. </w:t>
      </w:r>
      <w:r>
        <w:rPr>
          <w:rFonts w:ascii="Times New Roman" w:hAnsi="Times New Roman"/>
        </w:rPr>
        <w:t>D</w:t>
      </w:r>
      <w:r w:rsidR="00920AA7" w:rsidRPr="006513B7">
        <w:rPr>
          <w:rFonts w:ascii="Times New Roman" w:hAnsi="Times New Roman"/>
        </w:rPr>
        <w:t xml:space="preserve">etailed analyses of household consumption patterns across African fisheries revealed </w:t>
      </w:r>
      <w:r w:rsidR="00920AA7">
        <w:rPr>
          <w:rFonts w:ascii="Times New Roman" w:hAnsi="Times New Roman"/>
        </w:rPr>
        <w:t xml:space="preserve">that </w:t>
      </w:r>
      <w:r w:rsidR="0049276D">
        <w:rPr>
          <w:rFonts w:ascii="Times New Roman" w:hAnsi="Times New Roman"/>
        </w:rPr>
        <w:t>official reports of harvests</w:t>
      </w:r>
      <w:r w:rsidR="00920AA7">
        <w:rPr>
          <w:rFonts w:ascii="Times New Roman" w:hAnsi="Times New Roman"/>
        </w:rPr>
        <w:t xml:space="preserve"> underreported the quantity of fish consumed by 65.8% </w:t>
      </w:r>
      <w:r w:rsidR="00920AA7">
        <w:rPr>
          <w:rFonts w:ascii="Times New Roman" w:hAnsi="Times New Roman"/>
        </w:rPr>
        <w:fldChar w:fldCharType="begin"/>
      </w:r>
      <w:r w:rsidR="00D32580">
        <w:rPr>
          <w:rFonts w:ascii="Times New Roman" w:hAnsi="Times New Roman"/>
        </w:rPr>
        <w:instrText xml:space="preserve"> ADDIN EN.CITE &lt;EndNote&gt;&lt;Cite&gt;&lt;Author&gt;Fluet-Chouinard&lt;/Author&gt;&lt;Year&gt;2018&lt;/Year&gt;&lt;RecNum&gt;3852&lt;/RecNum&gt;&lt;DisplayText&gt;(22)&lt;/DisplayText&gt;&lt;record&gt;&lt;rec-number&gt;3852&lt;/rec-number&gt;&lt;foreign-keys&gt;&lt;key app="EN" db-id="fptv0exrl0zffiew0r9vv29gppxttt90xdz2" timestamp="1532705300"&gt;3852&lt;/key&gt;&lt;/foreign-keys&gt;&lt;ref-type name="Journal Article"&gt;17&lt;/ref-type&gt;&lt;contributors&gt;&lt;authors&gt;&lt;author&gt;Fluet-Chouinard, Etienne&lt;/author&gt;&lt;author&gt;Funge-Smith, Simon&lt;/author&gt;&lt;author&gt;McIntyre, Peter B.&lt;/author&gt;&lt;/authors&gt;&lt;/contributors&gt;&lt;titles&gt;&lt;title&gt;Global hidden harvest of freshwater fish revealed by household surveys&lt;/title&gt;&lt;secondary-title&gt;Proceedings of the National Academy of Sciences&lt;/secondary-title&gt;&lt;/titles&gt;&lt;periodical&gt;&lt;full-title&gt;Proceedings of the National Academy of Sciences&lt;/full-title&gt;&lt;/periodical&gt;&lt;volume&gt;115&lt;/volume&gt;&lt;number&gt;29&lt;/number&gt;&lt;dates&gt;&lt;year&gt;2018&lt;/year&gt;&lt;/dates&gt;&lt;urls&gt;&lt;related-urls&gt;&lt;url&gt;http://www.pnas.org/content/pnas/early/2018/06/12/1721097115.full.pdf&lt;/url&gt;&lt;/related-urls&gt;&lt;/urls&gt;&lt;electronic-resource-num&gt;10.1073/pnas.1721097115&lt;/electronic-resource-num&gt;&lt;/record&gt;&lt;/Cite&gt;&lt;/EndNote&gt;</w:instrText>
      </w:r>
      <w:r w:rsidR="00920AA7">
        <w:rPr>
          <w:rFonts w:ascii="Times New Roman" w:hAnsi="Times New Roman"/>
        </w:rPr>
        <w:fldChar w:fldCharType="separate"/>
      </w:r>
      <w:r w:rsidR="00D32580">
        <w:rPr>
          <w:rFonts w:ascii="Times New Roman" w:hAnsi="Times New Roman"/>
          <w:noProof/>
        </w:rPr>
        <w:t>(22)</w:t>
      </w:r>
      <w:r w:rsidR="00920AA7">
        <w:rPr>
          <w:rFonts w:ascii="Times New Roman" w:hAnsi="Times New Roman"/>
        </w:rPr>
        <w:fldChar w:fldCharType="end"/>
      </w:r>
      <w:r w:rsidR="00920AA7" w:rsidRPr="006513B7">
        <w:rPr>
          <w:rFonts w:ascii="Times New Roman" w:hAnsi="Times New Roman"/>
        </w:rPr>
        <w:t xml:space="preserve">. </w:t>
      </w:r>
      <w:r w:rsidR="007F0BE9">
        <w:rPr>
          <w:rFonts w:ascii="Times New Roman" w:hAnsi="Times New Roman"/>
        </w:rPr>
        <w:t xml:space="preserve">While there is a </w:t>
      </w:r>
      <w:r w:rsidR="00920AA7">
        <w:rPr>
          <w:rFonts w:ascii="Times New Roman" w:hAnsi="Times New Roman"/>
        </w:rPr>
        <w:t xml:space="preserve">wide diversity of fish species globally – estimated at more than 31,000 species </w:t>
      </w:r>
      <w:r w:rsidR="00E74C82">
        <w:rPr>
          <w:rFonts w:ascii="Times New Roman" w:hAnsi="Times New Roman"/>
        </w:rPr>
        <w:fldChar w:fldCharType="begin"/>
      </w:r>
      <w:r w:rsidR="00D32580">
        <w:rPr>
          <w:rFonts w:ascii="Times New Roman" w:hAnsi="Times New Roman"/>
        </w:rPr>
        <w:instrText xml:space="preserve"> ADDIN EN.CITE &lt;EndNote&gt;&lt;Cite&gt;&lt;Author&gt;Froese&lt;/Author&gt;&lt;Year&gt;2021&lt;/Year&gt;&lt;RecNum&gt;4969&lt;/RecNum&gt;&lt;DisplayText&gt;(23)&lt;/DisplayText&gt;&lt;record&gt;&lt;rec-number&gt;4969&lt;/rec-number&gt;&lt;foreign-keys&gt;&lt;key app="EN" db-id="fptv0exrl0zffiew0r9vv29gppxttt90xdz2" timestamp="1634577612"&gt;4969&lt;/key&gt;&lt;/foreign-keys&gt;&lt;ref-type name="Web Page"&gt;12&lt;/ref-type&gt;&lt;contributors&gt;&lt;authors&gt;&lt;author&gt;Froese, R.&lt;/author&gt;&lt;author&gt;Pauly, Daniel&lt;/author&gt;&lt;/authors&gt;&lt;/contributors&gt;&lt;titles&gt;&lt;title&gt;FishBase&lt;/title&gt;&lt;/titles&gt;&lt;edition&gt;Version 08/2021&lt;/edition&gt;&lt;dates&gt;&lt;year&gt;2021&lt;/year&gt;&lt;/dates&gt;&lt;urls&gt;&lt;related-urls&gt;&lt;url&gt;www.fishbase.org&lt;/url&gt;&lt;/related-urls&gt;&lt;/urls&gt;&lt;/record&gt;&lt;/Cite&gt;&lt;/EndNote&gt;</w:instrText>
      </w:r>
      <w:r w:rsidR="00E74C82">
        <w:rPr>
          <w:rFonts w:ascii="Times New Roman" w:hAnsi="Times New Roman"/>
        </w:rPr>
        <w:fldChar w:fldCharType="separate"/>
      </w:r>
      <w:r w:rsidR="00D32580">
        <w:rPr>
          <w:rFonts w:ascii="Times New Roman" w:hAnsi="Times New Roman"/>
          <w:noProof/>
        </w:rPr>
        <w:t>(23)</w:t>
      </w:r>
      <w:r w:rsidR="00E74C82">
        <w:rPr>
          <w:rFonts w:ascii="Times New Roman" w:hAnsi="Times New Roman"/>
        </w:rPr>
        <w:fldChar w:fldCharType="end"/>
      </w:r>
      <w:r w:rsidR="00E74C82">
        <w:rPr>
          <w:rFonts w:ascii="Times New Roman" w:hAnsi="Times New Roman"/>
        </w:rPr>
        <w:t xml:space="preserve"> </w:t>
      </w:r>
      <w:r w:rsidR="00920AA7">
        <w:rPr>
          <w:rFonts w:ascii="Times New Roman" w:hAnsi="Times New Roman"/>
        </w:rPr>
        <w:t xml:space="preserve">– </w:t>
      </w:r>
      <w:r w:rsidR="007F0BE9">
        <w:rPr>
          <w:rFonts w:ascii="Times New Roman" w:hAnsi="Times New Roman"/>
        </w:rPr>
        <w:t xml:space="preserve">a </w:t>
      </w:r>
      <w:r w:rsidR="00920AA7">
        <w:rPr>
          <w:rFonts w:ascii="Times New Roman" w:hAnsi="Times New Roman"/>
        </w:rPr>
        <w:t>relatively limited number enter markets</w:t>
      </w:r>
      <w:r w:rsidR="007F0BE9">
        <w:rPr>
          <w:rFonts w:ascii="Times New Roman" w:hAnsi="Times New Roman"/>
        </w:rPr>
        <w:t xml:space="preserve">. Thus, </w:t>
      </w:r>
      <w:r w:rsidR="004F1DF5">
        <w:rPr>
          <w:rFonts w:ascii="Times New Roman" w:hAnsi="Times New Roman"/>
        </w:rPr>
        <w:t>using</w:t>
      </w:r>
      <w:r w:rsidR="00920AA7">
        <w:rPr>
          <w:rFonts w:ascii="Times New Roman" w:hAnsi="Times New Roman"/>
        </w:rPr>
        <w:t xml:space="preserve"> </w:t>
      </w:r>
      <w:r w:rsidR="007F0BE9">
        <w:rPr>
          <w:rFonts w:ascii="Times New Roman" w:hAnsi="Times New Roman"/>
        </w:rPr>
        <w:t>fish harvest</w:t>
      </w:r>
      <w:r w:rsidR="004F1DF5">
        <w:rPr>
          <w:rFonts w:ascii="Times New Roman" w:hAnsi="Times New Roman"/>
        </w:rPr>
        <w:t xml:space="preserve"> </w:t>
      </w:r>
      <w:r w:rsidR="007F0BE9">
        <w:rPr>
          <w:rFonts w:ascii="Times New Roman" w:hAnsi="Times New Roman"/>
        </w:rPr>
        <w:t xml:space="preserve">or </w:t>
      </w:r>
      <w:r w:rsidR="00495DC8">
        <w:rPr>
          <w:rFonts w:ascii="Times New Roman" w:hAnsi="Times New Roman"/>
        </w:rPr>
        <w:t xml:space="preserve">landing </w:t>
      </w:r>
      <w:r w:rsidR="00920AA7">
        <w:rPr>
          <w:rFonts w:ascii="Times New Roman" w:hAnsi="Times New Roman"/>
        </w:rPr>
        <w:t xml:space="preserve">data to </w:t>
      </w:r>
      <w:r w:rsidR="004F1DF5">
        <w:rPr>
          <w:rFonts w:ascii="Times New Roman" w:hAnsi="Times New Roman"/>
        </w:rPr>
        <w:t xml:space="preserve">represent either </w:t>
      </w:r>
      <w:r w:rsidR="00AF5B0E">
        <w:rPr>
          <w:rFonts w:ascii="Times New Roman" w:hAnsi="Times New Roman"/>
        </w:rPr>
        <w:t xml:space="preserve">the ecosystems where </w:t>
      </w:r>
      <w:r w:rsidR="00495DC8">
        <w:rPr>
          <w:rFonts w:ascii="Times New Roman" w:hAnsi="Times New Roman"/>
        </w:rPr>
        <w:t xml:space="preserve">aquatic species </w:t>
      </w:r>
      <w:r w:rsidR="00AF5B0E">
        <w:rPr>
          <w:rFonts w:ascii="Times New Roman" w:hAnsi="Times New Roman"/>
        </w:rPr>
        <w:lastRenderedPageBreak/>
        <w:t xml:space="preserve">originate </w:t>
      </w:r>
      <w:r w:rsidR="004F1DF5">
        <w:rPr>
          <w:rFonts w:ascii="Times New Roman" w:hAnsi="Times New Roman"/>
        </w:rPr>
        <w:t>or</w:t>
      </w:r>
      <w:r w:rsidR="00AF5B0E">
        <w:rPr>
          <w:rFonts w:ascii="Times New Roman" w:hAnsi="Times New Roman"/>
        </w:rPr>
        <w:t xml:space="preserve"> the breadth of </w:t>
      </w:r>
      <w:r w:rsidR="00495DC8">
        <w:rPr>
          <w:rFonts w:ascii="Times New Roman" w:hAnsi="Times New Roman"/>
        </w:rPr>
        <w:t xml:space="preserve">species </w:t>
      </w:r>
      <w:r w:rsidR="00AF5B0E">
        <w:rPr>
          <w:rFonts w:ascii="Times New Roman" w:hAnsi="Times New Roman"/>
        </w:rPr>
        <w:t xml:space="preserve">consumed on local dinner plates </w:t>
      </w:r>
      <w:r w:rsidR="004F1DF5">
        <w:rPr>
          <w:rFonts w:ascii="Times New Roman" w:hAnsi="Times New Roman"/>
        </w:rPr>
        <w:t xml:space="preserve">likely introduces substantial biases. </w:t>
      </w:r>
    </w:p>
    <w:p w14:paraId="230522FE" w14:textId="77777777" w:rsidR="000A2B96" w:rsidRDefault="000A2B96" w:rsidP="00920AA7">
      <w:pPr>
        <w:rPr>
          <w:rFonts w:ascii="Times New Roman" w:hAnsi="Times New Roman"/>
        </w:rPr>
      </w:pPr>
    </w:p>
    <w:p w14:paraId="3E11A81B" w14:textId="6479DDD4" w:rsidR="00920AA7" w:rsidRDefault="000A2B96" w:rsidP="00920AA7">
      <w:pPr>
        <w:rPr>
          <w:rFonts w:ascii="Times New Roman" w:hAnsi="Times New Roman"/>
        </w:rPr>
      </w:pPr>
      <w:r>
        <w:rPr>
          <w:rFonts w:ascii="Times New Roman" w:hAnsi="Times New Roman"/>
        </w:rPr>
        <w:t>We examine how biodiversity flows from ecosystems to what people use for consumption and sale (</w:t>
      </w:r>
      <w:r w:rsidRPr="00466633">
        <w:rPr>
          <w:rFonts w:ascii="Times New Roman" w:hAnsi="Times New Roman"/>
        </w:rPr>
        <w:t>Figure 1</w:t>
      </w:r>
      <w:r>
        <w:rPr>
          <w:rFonts w:ascii="Times New Roman" w:hAnsi="Times New Roman"/>
        </w:rPr>
        <w:t xml:space="preserve">; Appendix). </w:t>
      </w:r>
      <w:r w:rsidR="00920AA7">
        <w:rPr>
          <w:rFonts w:ascii="Times New Roman" w:hAnsi="Times New Roman"/>
        </w:rPr>
        <w:t xml:space="preserve">We first examine how </w:t>
      </w:r>
      <w:r w:rsidR="00142039">
        <w:rPr>
          <w:rFonts w:ascii="Times New Roman" w:hAnsi="Times New Roman"/>
        </w:rPr>
        <w:t xml:space="preserve">the </w:t>
      </w:r>
      <w:r w:rsidR="007F0BE9">
        <w:rPr>
          <w:rFonts w:ascii="Times New Roman" w:hAnsi="Times New Roman"/>
        </w:rPr>
        <w:t xml:space="preserve">species richness (i.e., </w:t>
      </w:r>
      <w:r w:rsidR="00142039">
        <w:rPr>
          <w:rFonts w:ascii="Times New Roman" w:hAnsi="Times New Roman"/>
        </w:rPr>
        <w:t>number of fish species</w:t>
      </w:r>
      <w:r w:rsidR="007F0BE9">
        <w:rPr>
          <w:rFonts w:ascii="Times New Roman" w:hAnsi="Times New Roman"/>
        </w:rPr>
        <w:t>)</w:t>
      </w:r>
      <w:r w:rsidR="00142039">
        <w:rPr>
          <w:rFonts w:ascii="Times New Roman" w:hAnsi="Times New Roman"/>
        </w:rPr>
        <w:t xml:space="preserve"> available within </w:t>
      </w:r>
      <w:r w:rsidR="00920AA7">
        <w:rPr>
          <w:rFonts w:ascii="Times New Roman" w:hAnsi="Times New Roman"/>
        </w:rPr>
        <w:t xml:space="preserve">the ecosystem (approximated by standardized ecological biomonitoring; see Methods) </w:t>
      </w:r>
      <w:r w:rsidR="00142039">
        <w:rPr>
          <w:rFonts w:ascii="Times New Roman" w:hAnsi="Times New Roman"/>
        </w:rPr>
        <w:t xml:space="preserve">reflects what households </w:t>
      </w:r>
      <w:r w:rsidR="00920AA7">
        <w:rPr>
          <w:rFonts w:ascii="Times New Roman" w:hAnsi="Times New Roman"/>
        </w:rPr>
        <w:t xml:space="preserve">(1a) catch </w:t>
      </w:r>
      <w:r w:rsidR="00142039">
        <w:rPr>
          <w:rFonts w:ascii="Times New Roman" w:hAnsi="Times New Roman"/>
        </w:rPr>
        <w:t>and</w:t>
      </w:r>
      <w:r w:rsidR="00920AA7">
        <w:rPr>
          <w:rFonts w:ascii="Times New Roman" w:hAnsi="Times New Roman"/>
        </w:rPr>
        <w:t xml:space="preserve"> select for (1b) consumption and (1c) sale</w:t>
      </w:r>
      <w:ins w:id="58" w:author="Sebastian Heilpern" w:date="2023-05-08T15:02:00Z">
        <w:r w:rsidR="00FB7547">
          <w:rPr>
            <w:rFonts w:ascii="Times New Roman" w:hAnsi="Times New Roman"/>
          </w:rPr>
          <w:t xml:space="preserve"> (from </w:t>
        </w:r>
        <w:proofErr w:type="spellStart"/>
        <w:r w:rsidR="00FB7547">
          <w:rPr>
            <w:rFonts w:ascii="Times New Roman" w:hAnsi="Times New Roman"/>
          </w:rPr>
          <w:t>hereon</w:t>
        </w:r>
        <w:proofErr w:type="spellEnd"/>
        <w:r w:rsidR="00FB7547">
          <w:rPr>
            <w:rFonts w:ascii="Times New Roman" w:hAnsi="Times New Roman"/>
          </w:rPr>
          <w:t xml:space="preserve"> </w:t>
        </w:r>
        <w:commentRangeStart w:id="59"/>
        <w:r w:rsidR="00FB7547">
          <w:rPr>
            <w:rFonts w:ascii="Times New Roman" w:hAnsi="Times New Roman"/>
          </w:rPr>
          <w:t>scale</w:t>
        </w:r>
      </w:ins>
      <w:ins w:id="60" w:author="Sebastian Heilpern" w:date="2023-05-08T15:04:00Z">
        <w:r w:rsidR="00FB7547">
          <w:rPr>
            <w:rFonts w:ascii="Times New Roman" w:hAnsi="Times New Roman"/>
          </w:rPr>
          <w:t>s of analysis</w:t>
        </w:r>
      </w:ins>
      <w:commentRangeEnd w:id="59"/>
      <w:ins w:id="61" w:author="Sebastian Heilpern" w:date="2023-05-08T15:02:00Z">
        <w:r w:rsidR="00FB7547">
          <w:rPr>
            <w:rStyle w:val="CommentReference"/>
            <w:rFonts w:ascii="Cambria" w:eastAsia="MS Mincho" w:hAnsi="Cambria" w:cs="Times New Roman"/>
            <w:color w:val="000000"/>
          </w:rPr>
          <w:commentReference w:id="59"/>
        </w:r>
        <w:r w:rsidR="00FB7547">
          <w:rPr>
            <w:rFonts w:ascii="Times New Roman" w:hAnsi="Times New Roman"/>
          </w:rPr>
          <w:t>)</w:t>
        </w:r>
      </w:ins>
      <w:r w:rsidR="00920AA7">
        <w:rPr>
          <w:rFonts w:ascii="Times New Roman" w:hAnsi="Times New Roman"/>
        </w:rPr>
        <w:t xml:space="preserve">. </w:t>
      </w:r>
      <w:r w:rsidR="00151E80">
        <w:rPr>
          <w:rFonts w:ascii="Times New Roman" w:hAnsi="Times New Roman"/>
        </w:rPr>
        <w:t>Then</w:t>
      </w:r>
      <w:r w:rsidR="001A4576">
        <w:rPr>
          <w:rFonts w:ascii="Times New Roman" w:hAnsi="Times New Roman"/>
        </w:rPr>
        <w:t>,</w:t>
      </w:r>
      <w:r w:rsidR="00920AA7">
        <w:rPr>
          <w:rFonts w:ascii="Times New Roman" w:hAnsi="Times New Roman"/>
        </w:rPr>
        <w:t xml:space="preserve"> we analyze (2) </w:t>
      </w:r>
      <w:r w:rsidR="00151E80">
        <w:rPr>
          <w:rFonts w:ascii="Times New Roman" w:hAnsi="Times New Roman"/>
        </w:rPr>
        <w:t>the role of fish</w:t>
      </w:r>
      <w:r w:rsidR="007F0BE9">
        <w:rPr>
          <w:rFonts w:ascii="Times New Roman" w:hAnsi="Times New Roman"/>
        </w:rPr>
        <w:t xml:space="preserve"> </w:t>
      </w:r>
      <w:r w:rsidR="00061C92">
        <w:rPr>
          <w:rFonts w:ascii="Times New Roman" w:hAnsi="Times New Roman"/>
        </w:rPr>
        <w:t>ecological</w:t>
      </w:r>
      <w:r w:rsidR="00920AA7">
        <w:rPr>
          <w:rFonts w:ascii="Times New Roman" w:hAnsi="Times New Roman"/>
        </w:rPr>
        <w:t xml:space="preserve"> </w:t>
      </w:r>
      <w:r w:rsidR="00151E80">
        <w:rPr>
          <w:rFonts w:ascii="Times New Roman" w:hAnsi="Times New Roman"/>
        </w:rPr>
        <w:t>characteristics (i.e., body size, nutrient content</w:t>
      </w:r>
      <w:r w:rsidR="00061C92">
        <w:rPr>
          <w:rFonts w:ascii="Times New Roman" w:hAnsi="Times New Roman"/>
        </w:rPr>
        <w:t>, commonness</w:t>
      </w:r>
      <w:r w:rsidR="00151E80">
        <w:rPr>
          <w:rFonts w:ascii="Times New Roman" w:hAnsi="Times New Roman"/>
        </w:rPr>
        <w:t>)</w:t>
      </w:r>
      <w:r w:rsidR="007F0BE9">
        <w:rPr>
          <w:rFonts w:ascii="Times New Roman" w:hAnsi="Times New Roman"/>
        </w:rPr>
        <w:t xml:space="preserve"> and</w:t>
      </w:r>
      <w:r w:rsidR="00151E80">
        <w:rPr>
          <w:rFonts w:ascii="Times New Roman" w:hAnsi="Times New Roman"/>
        </w:rPr>
        <w:t xml:space="preserve"> </w:t>
      </w:r>
      <w:r w:rsidR="007F0BE9">
        <w:rPr>
          <w:rFonts w:ascii="Times New Roman" w:hAnsi="Times New Roman"/>
        </w:rPr>
        <w:t xml:space="preserve">(3) household characteristics in </w:t>
      </w:r>
      <w:r w:rsidR="00151E80">
        <w:rPr>
          <w:rFonts w:ascii="Times New Roman" w:hAnsi="Times New Roman"/>
        </w:rPr>
        <w:t xml:space="preserve">shaping what </w:t>
      </w:r>
      <w:r w:rsidR="00C14073">
        <w:rPr>
          <w:rFonts w:ascii="Times New Roman" w:hAnsi="Times New Roman"/>
        </w:rPr>
        <w:t>households catch, consum</w:t>
      </w:r>
      <w:r w:rsidR="00151E80">
        <w:rPr>
          <w:rFonts w:ascii="Times New Roman" w:hAnsi="Times New Roman"/>
        </w:rPr>
        <w:t>e</w:t>
      </w:r>
      <w:r w:rsidR="00C14073">
        <w:rPr>
          <w:rFonts w:ascii="Times New Roman" w:hAnsi="Times New Roman"/>
        </w:rPr>
        <w:t>, and s</w:t>
      </w:r>
      <w:r w:rsidR="00151E80">
        <w:rPr>
          <w:rFonts w:ascii="Times New Roman" w:hAnsi="Times New Roman"/>
        </w:rPr>
        <w:t>ell</w:t>
      </w:r>
      <w:r w:rsidR="00920AA7">
        <w:rPr>
          <w:rFonts w:ascii="Times New Roman" w:hAnsi="Times New Roman"/>
        </w:rPr>
        <w:t>. Together, our analyses illuminate the extent to which natural resource dependent households</w:t>
      </w:r>
      <w:r w:rsidR="002E09E6">
        <w:rPr>
          <w:rFonts w:ascii="Times New Roman" w:hAnsi="Times New Roman"/>
        </w:rPr>
        <w:t xml:space="preserve"> use and</w:t>
      </w:r>
      <w:r w:rsidR="00920AA7">
        <w:rPr>
          <w:rFonts w:ascii="Times New Roman" w:hAnsi="Times New Roman"/>
        </w:rPr>
        <w:t xml:space="preserve"> benefit from biodiversity</w:t>
      </w:r>
      <w:r w:rsidR="002E09E6">
        <w:rPr>
          <w:rFonts w:ascii="Times New Roman" w:hAnsi="Times New Roman"/>
        </w:rPr>
        <w:t xml:space="preserve">, </w:t>
      </w:r>
      <w:r w:rsidR="00920AA7">
        <w:rPr>
          <w:rFonts w:ascii="Times New Roman" w:hAnsi="Times New Roman"/>
        </w:rPr>
        <w:t xml:space="preserve">and </w:t>
      </w:r>
      <w:r w:rsidR="00C14073">
        <w:rPr>
          <w:rFonts w:ascii="Times New Roman" w:hAnsi="Times New Roman"/>
        </w:rPr>
        <w:t xml:space="preserve">how </w:t>
      </w:r>
      <w:r w:rsidR="002E09E6">
        <w:rPr>
          <w:rFonts w:ascii="Times New Roman" w:hAnsi="Times New Roman"/>
        </w:rPr>
        <w:t xml:space="preserve">fish ecological and </w:t>
      </w:r>
      <w:r w:rsidR="00920AA7">
        <w:rPr>
          <w:rFonts w:ascii="Times New Roman" w:hAnsi="Times New Roman"/>
        </w:rPr>
        <w:t xml:space="preserve">household characteristics shape these </w:t>
      </w:r>
      <w:r w:rsidR="00C14073">
        <w:rPr>
          <w:rFonts w:ascii="Times New Roman" w:hAnsi="Times New Roman"/>
        </w:rPr>
        <w:t xml:space="preserve">biodiversity </w:t>
      </w:r>
      <w:r w:rsidR="00920AA7">
        <w:rPr>
          <w:rFonts w:ascii="Times New Roman" w:hAnsi="Times New Roman"/>
        </w:rPr>
        <w:t xml:space="preserve">relationships. </w:t>
      </w:r>
    </w:p>
    <w:p w14:paraId="466ADFDC" w14:textId="76CF91A3" w:rsidR="00920AA7" w:rsidRDefault="00920AA7" w:rsidP="00920AA7">
      <w:pPr>
        <w:rPr>
          <w:rFonts w:ascii="Times New Roman" w:hAnsi="Times New Roman"/>
        </w:rPr>
      </w:pPr>
    </w:p>
    <w:p w14:paraId="0D1AE2C7" w14:textId="1413189F" w:rsidR="00920AA7" w:rsidRDefault="007D7FA0" w:rsidP="006E2EAD">
      <w:pPr>
        <w:rPr>
          <w:rFonts w:ascii="Times New Roman" w:hAnsi="Times New Roman"/>
        </w:rPr>
      </w:pPr>
      <w:r w:rsidRPr="00B05F25">
        <w:rPr>
          <w:rFonts w:ascii="Times New Roman" w:hAnsi="Times New Roman"/>
          <w:noProof/>
        </w:rPr>
        <w:drawing>
          <wp:anchor distT="0" distB="0" distL="114300" distR="114300" simplePos="0" relativeHeight="251658240" behindDoc="0" locked="0" layoutInCell="1" allowOverlap="1" wp14:anchorId="7E2BBB07" wp14:editId="57368FAD">
            <wp:simplePos x="0" y="0"/>
            <wp:positionH relativeFrom="column">
              <wp:posOffset>678048</wp:posOffset>
            </wp:positionH>
            <wp:positionV relativeFrom="paragraph">
              <wp:posOffset>0</wp:posOffset>
            </wp:positionV>
            <wp:extent cx="4134928" cy="2989441"/>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34928" cy="2989441"/>
                    </a:xfrm>
                    <a:prstGeom prst="rect">
                      <a:avLst/>
                    </a:prstGeom>
                  </pic:spPr>
                </pic:pic>
              </a:graphicData>
            </a:graphic>
          </wp:anchor>
        </w:drawing>
      </w:r>
      <w:r w:rsidR="006E2EAD">
        <w:rPr>
          <w:rFonts w:ascii="Times New Roman" w:hAnsi="Times New Roman"/>
        </w:rPr>
        <w:br w:type="textWrapping" w:clear="all"/>
      </w:r>
    </w:p>
    <w:p w14:paraId="77635153" w14:textId="42F29B5B" w:rsidR="00920AA7" w:rsidRPr="00113645" w:rsidRDefault="00920AA7" w:rsidP="00920AA7">
      <w:pPr>
        <w:rPr>
          <w:rFonts w:ascii="Times New Roman" w:hAnsi="Times New Roman" w:cs="Times New Roman"/>
        </w:rPr>
      </w:pPr>
      <w:r w:rsidRPr="00113645">
        <w:rPr>
          <w:rFonts w:ascii="Times New Roman" w:hAnsi="Times New Roman" w:cs="Times New Roman"/>
          <w:b/>
          <w:bCs/>
        </w:rPr>
        <w:t>Figure 1</w:t>
      </w:r>
      <w:r w:rsidRPr="00113645">
        <w:rPr>
          <w:rFonts w:ascii="Times New Roman" w:hAnsi="Times New Roman" w:cs="Times New Roman"/>
        </w:rPr>
        <w:t>.</w:t>
      </w:r>
      <w:r>
        <w:rPr>
          <w:rFonts w:ascii="Times New Roman" w:hAnsi="Times New Roman" w:cs="Times New Roman"/>
        </w:rPr>
        <w:t xml:space="preserve"> Conceptual diagram of </w:t>
      </w:r>
      <w:r w:rsidR="00494D2B">
        <w:rPr>
          <w:rFonts w:ascii="Times New Roman" w:hAnsi="Times New Roman" w:cs="Times New Roman"/>
        </w:rPr>
        <w:t>our research approach and questions</w:t>
      </w:r>
      <w:r>
        <w:rPr>
          <w:rFonts w:ascii="Times New Roman" w:hAnsi="Times New Roman" w:cs="Times New Roman"/>
        </w:rPr>
        <w:t>:</w:t>
      </w:r>
      <w:r w:rsidRPr="00113645">
        <w:rPr>
          <w:rFonts w:ascii="Times New Roman" w:hAnsi="Times New Roman" w:cs="Times New Roman"/>
        </w:rPr>
        <w:t xml:space="preserve">  How does system </w:t>
      </w:r>
      <w:r w:rsidR="00BD23A1">
        <w:rPr>
          <w:rFonts w:ascii="Times New Roman" w:hAnsi="Times New Roman" w:cs="Times New Roman"/>
        </w:rPr>
        <w:t>bio</w:t>
      </w:r>
      <w:r w:rsidRPr="00113645">
        <w:rPr>
          <w:rFonts w:ascii="Times New Roman" w:hAnsi="Times New Roman" w:cs="Times New Roman"/>
        </w:rPr>
        <w:t xml:space="preserve">diversity shape </w:t>
      </w:r>
      <w:r w:rsidR="00BD23A1">
        <w:rPr>
          <w:rFonts w:ascii="Times New Roman" w:hAnsi="Times New Roman" w:cs="Times New Roman"/>
        </w:rPr>
        <w:t>(1</w:t>
      </w:r>
      <w:r w:rsidRPr="00113645">
        <w:rPr>
          <w:rFonts w:ascii="Times New Roman" w:hAnsi="Times New Roman" w:cs="Times New Roman"/>
        </w:rPr>
        <w:t xml:space="preserve">a) catch, </w:t>
      </w:r>
      <w:r w:rsidR="00BD23A1">
        <w:rPr>
          <w:rFonts w:ascii="Times New Roman" w:hAnsi="Times New Roman" w:cs="Times New Roman"/>
        </w:rPr>
        <w:t>(1</w:t>
      </w:r>
      <w:r w:rsidRPr="00113645">
        <w:rPr>
          <w:rFonts w:ascii="Times New Roman" w:hAnsi="Times New Roman" w:cs="Times New Roman"/>
        </w:rPr>
        <w:t xml:space="preserve">b) consumption, and </w:t>
      </w:r>
      <w:r w:rsidR="00BD23A1">
        <w:rPr>
          <w:rFonts w:ascii="Times New Roman" w:hAnsi="Times New Roman" w:cs="Times New Roman"/>
        </w:rPr>
        <w:t>(1</w:t>
      </w:r>
      <w:r w:rsidRPr="00113645">
        <w:rPr>
          <w:rFonts w:ascii="Times New Roman" w:hAnsi="Times New Roman" w:cs="Times New Roman"/>
        </w:rPr>
        <w:t xml:space="preserve">c) sale </w:t>
      </w:r>
      <w:r w:rsidR="00BD23A1">
        <w:rPr>
          <w:rFonts w:ascii="Times New Roman" w:hAnsi="Times New Roman" w:cs="Times New Roman"/>
        </w:rPr>
        <w:t>bio</w:t>
      </w:r>
      <w:r w:rsidRPr="00113645">
        <w:rPr>
          <w:rFonts w:ascii="Times New Roman" w:hAnsi="Times New Roman" w:cs="Times New Roman"/>
        </w:rPr>
        <w:t>diversity?</w:t>
      </w:r>
      <w:r>
        <w:rPr>
          <w:rFonts w:ascii="Times New Roman" w:hAnsi="Times New Roman" w:cs="Times New Roman"/>
        </w:rPr>
        <w:t xml:space="preserve"> </w:t>
      </w:r>
      <w:r w:rsidRPr="00113645">
        <w:rPr>
          <w:rFonts w:ascii="Times New Roman" w:hAnsi="Times New Roman" w:cs="Times New Roman"/>
        </w:rPr>
        <w:t>How do</w:t>
      </w:r>
      <w:r w:rsidR="00BD23A1">
        <w:rPr>
          <w:rFonts w:ascii="Times New Roman" w:hAnsi="Times New Roman" w:cs="Times New Roman"/>
        </w:rPr>
        <w:t xml:space="preserve"> (2)</w:t>
      </w:r>
      <w:r w:rsidRPr="00113645">
        <w:rPr>
          <w:rFonts w:ascii="Times New Roman" w:hAnsi="Times New Roman" w:cs="Times New Roman"/>
        </w:rPr>
        <w:t xml:space="preserve"> ecological traits and </w:t>
      </w:r>
      <w:r w:rsidR="00BD23A1">
        <w:rPr>
          <w:rFonts w:ascii="Times New Roman" w:hAnsi="Times New Roman" w:cs="Times New Roman"/>
        </w:rPr>
        <w:t>(3)</w:t>
      </w:r>
      <w:r w:rsidRPr="00113645">
        <w:rPr>
          <w:rFonts w:ascii="Times New Roman" w:hAnsi="Times New Roman" w:cs="Times New Roman"/>
        </w:rPr>
        <w:t xml:space="preserve"> household characteristics shape biodiversity utilization? </w:t>
      </w:r>
    </w:p>
    <w:p w14:paraId="3833C8E6" w14:textId="555BA8B6" w:rsidR="00920AA7" w:rsidRDefault="00920AA7" w:rsidP="00920AA7">
      <w:pPr>
        <w:rPr>
          <w:rFonts w:ascii="Times New Roman" w:hAnsi="Times New Roman"/>
        </w:rPr>
      </w:pPr>
    </w:p>
    <w:p w14:paraId="173F1AD4" w14:textId="30BE771D" w:rsidR="006E2EAD" w:rsidRDefault="006C25C0" w:rsidP="008C0760">
      <w:pPr>
        <w:rPr>
          <w:rFonts w:ascii="Times New Roman" w:hAnsi="Times New Roman"/>
        </w:rPr>
      </w:pPr>
      <w:r>
        <w:rPr>
          <w:rFonts w:ascii="Times New Roman" w:hAnsi="Times New Roman"/>
        </w:rPr>
        <w:t xml:space="preserve">Our approach integrates ecological and household information within Cambodian rice field fisheries. Fish diversity within this ecosystem is very high, with 135 documented finfish species </w:t>
      </w:r>
      <w:r>
        <w:rPr>
          <w:rFonts w:ascii="Times New Roman" w:hAnsi="Times New Roman"/>
        </w:rPr>
        <w:fldChar w:fldCharType="begin"/>
      </w:r>
      <w:r w:rsidR="00D32580">
        <w:rPr>
          <w:rFonts w:ascii="Times New Roman" w:hAnsi="Times New Roman"/>
        </w:rPr>
        <w:instrText xml:space="preserve"> ADDIN EN.CITE &lt;EndNote&gt;&lt;Cite&gt;&lt;Author&gt;Freed&lt;/Author&gt;&lt;Year&gt;2020&lt;/Year&gt;&lt;RecNum&gt;4509&lt;/RecNum&gt;&lt;DisplayText&gt;(24)&lt;/DisplayText&gt;&lt;record&gt;&lt;rec-number&gt;4509&lt;/rec-number&gt;&lt;foreign-keys&gt;&lt;key app="EN" db-id="fptv0exrl0zffiew0r9vv29gppxttt90xdz2" timestamp="1589332384"&gt;4509&lt;/key&gt;&lt;/foreign-keys&gt;&lt;ref-type name="Journal Article"&gt;17&lt;/ref-type&gt;&lt;contributors&gt;&lt;authors&gt;&lt;author&gt;Freed, Sarah&lt;/author&gt;&lt;author&gt;Kura, Yumiko&lt;/author&gt;&lt;author&gt;Sean, Vichet&lt;/author&gt;&lt;author&gt;Mith, Samonn&lt;/author&gt;&lt;author&gt;Cohen, Philippa&lt;/author&gt;&lt;author&gt;Kim, Miratori&lt;/author&gt;&lt;author&gt;Thay, Somony&lt;/author&gt;&lt;author&gt;Chhy, Savry&lt;/author&gt;&lt;/authors&gt;&lt;/contributors&gt;&lt;titles&gt;&lt;title&gt;Rice field fisheries: Wild aquatic species diversity, food provision services and contribution to inland fisheries&lt;/title&gt;&lt;secondary-title&gt;Fisheries Research&lt;/secondary-title&gt;&lt;/titles&gt;&lt;periodical&gt;&lt;full-title&gt;Fisheries Research&lt;/full-title&gt;&lt;/periodical&gt;&lt;pages&gt;105615&lt;/pages&gt;&lt;volume&gt;229&lt;/volume&gt;&lt;keywords&gt;&lt;keyword&gt;Inland fishery&lt;/keyword&gt;&lt;keyword&gt;Food security&lt;/keyword&gt;&lt;keyword&gt;Rice-Fish system&lt;/keyword&gt;&lt;keyword&gt;Commons&lt;/keyword&gt;&lt;keyword&gt;Wild foods&lt;/keyword&gt;&lt;keyword&gt;Agrobiodiversity&lt;/keyword&gt;&lt;/keywords&gt;&lt;dates&gt;&lt;year&gt;2020&lt;/year&gt;&lt;pub-dates&gt;&lt;date&gt;2020/09/01/&lt;/date&gt;&lt;/pub-dates&gt;&lt;/dates&gt;&lt;isbn&gt;0165-7836&lt;/isbn&gt;&lt;urls&gt;&lt;related-urls&gt;&lt;url&gt;http://www.sciencedirect.com/science/article/pii/S0165783620301326&lt;/url&gt;&lt;/related-urls&gt;&lt;/urls&gt;&lt;electronic-resource-num&gt;https://doi.org/10.1016/j.fishres.2020.105615&lt;/electronic-resource-num&gt;&lt;/record&gt;&lt;/Cite&gt;&lt;/EndNote&gt;</w:instrText>
      </w:r>
      <w:r>
        <w:rPr>
          <w:rFonts w:ascii="Times New Roman" w:hAnsi="Times New Roman"/>
        </w:rPr>
        <w:fldChar w:fldCharType="separate"/>
      </w:r>
      <w:r w:rsidR="00D32580">
        <w:rPr>
          <w:rFonts w:ascii="Times New Roman" w:hAnsi="Times New Roman"/>
          <w:noProof/>
        </w:rPr>
        <w:t>(24)</w:t>
      </w:r>
      <w:r>
        <w:rPr>
          <w:rFonts w:ascii="Times New Roman" w:hAnsi="Times New Roman"/>
        </w:rPr>
        <w:fldChar w:fldCharType="end"/>
      </w:r>
      <w:r>
        <w:rPr>
          <w:rFonts w:ascii="Times New Roman" w:hAnsi="Times New Roman"/>
        </w:rPr>
        <w:t xml:space="preserve">. </w:t>
      </w:r>
      <w:r w:rsidR="006E2EAD">
        <w:rPr>
          <w:rFonts w:ascii="Times New Roman" w:hAnsi="Times New Roman"/>
        </w:rPr>
        <w:t>While engagement in fishing is widespread, livelihoods are relatively diversified and community members around rice field fisheries engage</w:t>
      </w:r>
      <w:del w:id="62" w:author="Sebastian Heilpern" w:date="2023-05-08T14:56:00Z">
        <w:r w:rsidR="006E2EAD" w:rsidDel="00FB7547">
          <w:rPr>
            <w:rFonts w:ascii="Times New Roman" w:hAnsi="Times New Roman"/>
          </w:rPr>
          <w:delText>d</w:delText>
        </w:r>
      </w:del>
      <w:r w:rsidR="006E2EAD">
        <w:rPr>
          <w:rFonts w:ascii="Times New Roman" w:hAnsi="Times New Roman"/>
        </w:rPr>
        <w:t xml:space="preserve"> in a suite of activities and often define</w:t>
      </w:r>
      <w:del w:id="63" w:author="Sebastian Heilpern" w:date="2023-05-08T14:56:00Z">
        <w:r w:rsidR="006E2EAD" w:rsidDel="00FB7547">
          <w:rPr>
            <w:rFonts w:ascii="Times New Roman" w:hAnsi="Times New Roman"/>
          </w:rPr>
          <w:delText>d</w:delText>
        </w:r>
      </w:del>
      <w:r w:rsidR="006E2EAD">
        <w:rPr>
          <w:rFonts w:ascii="Times New Roman" w:hAnsi="Times New Roman"/>
        </w:rPr>
        <w:t xml:space="preserve"> rice farming as their primary activity </w:t>
      </w:r>
      <w:r w:rsidR="006E2EAD">
        <w:rPr>
          <w:rFonts w:ascii="Times New Roman" w:hAnsi="Times New Roman"/>
        </w:rPr>
        <w:fldChar w:fldCharType="begin"/>
      </w:r>
      <w:r w:rsidR="00D32580">
        <w:rPr>
          <w:rFonts w:ascii="Times New Roman" w:hAnsi="Times New Roman"/>
        </w:rPr>
        <w:instrText xml:space="preserve"> ADDIN EN.CITE &lt;EndNote&gt;&lt;Cite&gt;&lt;Author&gt;Fiorella&lt;/Author&gt;&lt;Year&gt;in review&lt;/Year&gt;&lt;RecNum&gt;5192&lt;/RecNum&gt;&lt;DisplayText&gt;(25, 26)&lt;/DisplayText&gt;&lt;record&gt;&lt;rec-number&gt;5192&lt;/rec-number&gt;&lt;foreign-keys&gt;&lt;key app="EN" db-id="fptv0exrl0zffiew0r9vv29gppxttt90xdz2" timestamp="1676308617"&gt;5192&lt;/key&gt;&lt;/foreign-keys&gt;&lt;ref-type name="Journal Article"&gt;17&lt;/ref-type&gt;&lt;contributors&gt;&lt;authors&gt;&lt;author&gt;Fiorella, KJ, Magnuson, H, Finey-Stable, A, Chork, S, Voleak, P, Fox, E. &lt;/author&gt;&lt;/authors&gt;&lt;/contributors&gt;&lt;titles&gt;&lt;title&gt;Environmental change and resource access in aquatic food systems: A photovoice case study of Cambodian fisheries&lt;/title&gt;&lt;secondary-title&gt;Ecology and Society&lt;/secondary-title&gt;&lt;/titles&gt;&lt;periodical&gt;&lt;full-title&gt;Ecology and Society&lt;/full-title&gt;&lt;abbr-1&gt;Ecol. Soc.&lt;/abbr-1&gt;&lt;abbr-2&gt;Ecol Soc&lt;/abbr-2&gt;&lt;/periodical&gt;&lt;dates&gt;&lt;year&gt;in review&lt;/year&gt;&lt;/dates&gt;&lt;urls&gt;&lt;/urls&gt;&lt;/record&gt;&lt;/Cite&gt;&lt;Cite&gt;&lt;Author&gt;Wang&lt;/Author&gt;&lt;Year&gt;In press&lt;/Year&gt;&lt;RecNum&gt;5164&lt;/RecNum&gt;&lt;record&gt;&lt;rec-number&gt;5164&lt;/rec-number&gt;&lt;foreign-keys&gt;&lt;key app="EN" db-id="fptv0exrl0zffiew0r9vv29gppxttt90xdz2" timestamp="1675276187"&gt;5164&lt;/key&gt;&lt;/foreign-keys&gt;&lt;ref-type name="Journal Article"&gt;17&lt;/ref-type&gt;&lt;contributors&gt;&lt;authors&gt;&lt;author&gt;Wang, Q&lt;/author&gt;&lt;author&gt;Byrd, K&lt;/author&gt;&lt;author&gt;Thilsted, SH&lt;/author&gt;&lt;author&gt;Navin, C&lt;/author&gt;&lt;author&gt;Kim, M&lt;/author&gt;&lt;author&gt;Fiorella, KJ&lt;/author&gt;&lt;/authors&gt;&lt;/contributors&gt;&lt;titles&gt;&lt;title&gt;Nutrition and Food Safety of a Locally-Processed Fish Product in Cambodia&lt;/title&gt;&lt;secondary-title&gt;Aquatic Ecosystem Health and Management&lt;/secondary-title&gt;&lt;/titles&gt;&lt;periodical&gt;&lt;full-title&gt;Aquatic Ecosystem Health and Management&lt;/full-title&gt;&lt;/periodical&gt;&lt;dates&gt;&lt;year&gt;In press&lt;/year&gt;&lt;/dates&gt;&lt;urls&gt;&lt;/urls&gt;&lt;/record&gt;&lt;/Cite&gt;&lt;/EndNote&gt;</w:instrText>
      </w:r>
      <w:r w:rsidR="006E2EAD">
        <w:rPr>
          <w:rFonts w:ascii="Times New Roman" w:hAnsi="Times New Roman"/>
        </w:rPr>
        <w:fldChar w:fldCharType="separate"/>
      </w:r>
      <w:r w:rsidR="00D32580">
        <w:rPr>
          <w:rFonts w:ascii="Times New Roman" w:hAnsi="Times New Roman"/>
          <w:noProof/>
        </w:rPr>
        <w:t>(25, 26)</w:t>
      </w:r>
      <w:r w:rsidR="006E2EAD">
        <w:rPr>
          <w:rFonts w:ascii="Times New Roman" w:hAnsi="Times New Roman"/>
        </w:rPr>
        <w:fldChar w:fldCharType="end"/>
      </w:r>
      <w:r w:rsidR="006E2EAD">
        <w:rPr>
          <w:rFonts w:ascii="Times New Roman" w:hAnsi="Times New Roman"/>
        </w:rPr>
        <w:t xml:space="preserve">. </w:t>
      </w:r>
    </w:p>
    <w:p w14:paraId="523EE526" w14:textId="77777777" w:rsidR="006E2EAD" w:rsidRDefault="006E2EAD" w:rsidP="008C0760">
      <w:pPr>
        <w:rPr>
          <w:rFonts w:ascii="Times New Roman" w:hAnsi="Times New Roman"/>
        </w:rPr>
      </w:pPr>
    </w:p>
    <w:p w14:paraId="20663DC7" w14:textId="09ED4C27" w:rsidR="006C25C0" w:rsidRPr="006E2EAD" w:rsidRDefault="008C0760" w:rsidP="008C0760">
      <w:pPr>
        <w:rPr>
          <w:rFonts w:ascii="Times New Roman" w:hAnsi="Times New Roman" w:cs="Times New Roman"/>
        </w:rPr>
      </w:pPr>
      <w:r>
        <w:rPr>
          <w:rFonts w:ascii="Times New Roman" w:hAnsi="Times New Roman"/>
        </w:rPr>
        <w:t>We quantified the overlap between species richness in the ecosystem, household catch, and household sale and consumption</w:t>
      </w:r>
      <w:r w:rsidR="006C25C0">
        <w:rPr>
          <w:rFonts w:ascii="Times New Roman" w:hAnsi="Times New Roman"/>
        </w:rPr>
        <w:t xml:space="preserve"> using a unique dataset that </w:t>
      </w:r>
      <w:commentRangeStart w:id="64"/>
      <w:r w:rsidR="006C25C0">
        <w:rPr>
          <w:rFonts w:ascii="Times New Roman" w:hAnsi="Times New Roman"/>
        </w:rPr>
        <w:t>directly links these features</w:t>
      </w:r>
      <w:commentRangeEnd w:id="64"/>
      <w:r w:rsidR="00FB7547">
        <w:rPr>
          <w:rStyle w:val="CommentReference"/>
          <w:rFonts w:ascii="Cambria" w:eastAsia="MS Mincho" w:hAnsi="Cambria" w:cs="Times New Roman"/>
          <w:color w:val="000000"/>
        </w:rPr>
        <w:commentReference w:id="64"/>
      </w:r>
      <w:r>
        <w:rPr>
          <w:rFonts w:ascii="Times New Roman" w:hAnsi="Times New Roman"/>
        </w:rPr>
        <w:t>. Ecosystem</w:t>
      </w:r>
      <w:r w:rsidR="00920AA7">
        <w:rPr>
          <w:rFonts w:ascii="Times New Roman" w:hAnsi="Times New Roman"/>
        </w:rPr>
        <w:t xml:space="preserve"> data</w:t>
      </w:r>
      <w:r w:rsidR="003E597C">
        <w:rPr>
          <w:rFonts w:ascii="Times New Roman" w:hAnsi="Times New Roman"/>
        </w:rPr>
        <w:t xml:space="preserve"> </w:t>
      </w:r>
      <w:r w:rsidR="008F001D">
        <w:rPr>
          <w:rFonts w:ascii="Times New Roman" w:hAnsi="Times New Roman"/>
        </w:rPr>
        <w:t>were</w:t>
      </w:r>
      <w:r w:rsidR="003E597C">
        <w:rPr>
          <w:rFonts w:ascii="Times New Roman" w:hAnsi="Times New Roman"/>
        </w:rPr>
        <w:t xml:space="preserve"> collected quarterly from 2012-2015 from 40 Community Fish Refuges (CFR) surrounding the </w:t>
      </w:r>
      <w:proofErr w:type="spellStart"/>
      <w:r w:rsidR="003E597C">
        <w:rPr>
          <w:rFonts w:ascii="Times New Roman" w:hAnsi="Times New Roman"/>
        </w:rPr>
        <w:t>Tonlé</w:t>
      </w:r>
      <w:proofErr w:type="spellEnd"/>
      <w:r w:rsidR="003E597C">
        <w:rPr>
          <w:rFonts w:ascii="Times New Roman" w:hAnsi="Times New Roman"/>
        </w:rPr>
        <w:t xml:space="preserve"> Sap lake in Cambodia</w:t>
      </w:r>
      <w:r>
        <w:rPr>
          <w:rFonts w:ascii="Times New Roman" w:hAnsi="Times New Roman"/>
        </w:rPr>
        <w:t xml:space="preserve"> by </w:t>
      </w:r>
      <w:proofErr w:type="spellStart"/>
      <w:r>
        <w:rPr>
          <w:rFonts w:ascii="Times New Roman" w:hAnsi="Times New Roman"/>
        </w:rPr>
        <w:t>WorldFish</w:t>
      </w:r>
      <w:proofErr w:type="spellEnd"/>
      <w:r>
        <w:rPr>
          <w:rFonts w:ascii="Times New Roman" w:hAnsi="Times New Roman"/>
        </w:rPr>
        <w:t xml:space="preserve"> </w:t>
      </w:r>
      <w:r>
        <w:rPr>
          <w:rFonts w:ascii="Times New Roman" w:hAnsi="Times New Roman"/>
        </w:rPr>
        <w:fldChar w:fldCharType="begin"/>
      </w:r>
      <w:r w:rsidR="00D32580">
        <w:rPr>
          <w:rFonts w:ascii="Times New Roman" w:hAnsi="Times New Roman"/>
        </w:rPr>
        <w:instrText xml:space="preserve"> ADDIN EN.CITE &lt;EndNote&gt;&lt;Cite&gt;&lt;Author&gt;Fiorella&lt;/Author&gt;&lt;Year&gt;2019&lt;/Year&gt;&lt;RecNum&gt;4480&lt;/RecNum&gt;&lt;Prefix&gt;see Materials and Methods and &lt;/Prefix&gt;&lt;DisplayText&gt;(see Materials and Methods and 27)&lt;/DisplayText&gt;&lt;record&gt;&lt;rec-number&gt;4480&lt;/rec-number&gt;&lt;foreign-keys&gt;&lt;key app="EN" db-id="fptv0exrl0zffiew0r9vv29gppxttt90xdz2" timestamp="1580158893"&gt;4480&lt;/key&gt;&lt;/foreign-keys&gt;&lt;ref-type name="Journal Article"&gt;17&lt;/ref-type&gt;&lt;contributors&gt;&lt;authors&gt;&lt;author&gt;Fiorella, Kathryn J.&lt;/author&gt;&lt;author&gt;Bageant, Elizabeth R.&lt;/author&gt;&lt;author&gt;Kim, Miratori&lt;/author&gt;&lt;author&gt;Sean, Vichet&lt;/author&gt;&lt;author&gt;Try, Vanvuth&lt;/author&gt;&lt;author&gt;MacDonell, Hillary J.&lt;/author&gt;&lt;author&gt;Baran, Eric&lt;/author&gt;&lt;author&gt;Kura, Yumiko&lt;/author&gt;&lt;author&gt;Brooks, Alan C.&lt;/author&gt;&lt;author&gt;Barrett, Christopher B.&lt;/author&gt;&lt;author&gt;Thilsted, Shakuntala H.&lt;/author&gt;&lt;/authors&gt;&lt;/contributors&gt;&lt;titles&gt;&lt;title&gt;Analyzing drivers of fish biomass and biodiversity within community fish refuges in Cambodia&lt;/title&gt;&lt;secondary-title&gt;Ecology and Society&lt;/secondary-title&gt;&lt;/titles&gt;&lt;periodical&gt;&lt;full-title&gt;Ecology and Society&lt;/full-title&gt;&lt;abbr-1&gt;Ecol. Soc.&lt;/abbr-1&gt;&lt;abbr-2&gt;Ecol Soc&lt;/abbr-2&gt;&lt;/periodical&gt;&lt;volume&gt;24&lt;/volume&gt;&lt;number&gt;3&lt;/number&gt;&lt;keywords&gt;&lt;keyword&gt;coupled human and natural systems&lt;/keyword&gt;&lt;keyword&gt;freshwater fisheries&lt;/keyword&gt;&lt;keyword&gt;inland fisheries&lt;/keyword&gt;&lt;keyword&gt;Mekong River&lt;/keyword&gt;&lt;keyword&gt;protected areas&lt;/keyword&gt;&lt;keyword&gt;social-ecological systems&lt;/keyword&gt;&lt;keyword&gt;Tonle Sap Lake&lt;/keyword&gt;&lt;/keywords&gt;&lt;dates&gt;&lt;year&gt;2019&lt;/year&gt;&lt;/dates&gt;&lt;publisher&gt;The Resilience Alliance&lt;/publisher&gt;&lt;urls&gt;&lt;related-urls&gt;&lt;url&gt;https://www.ecologyandsociety.org/vol24/iss3/art18/&lt;/url&gt;&lt;/related-urls&gt;&lt;/urls&gt;&lt;custom7&gt;18&lt;/custom7&gt;&lt;electronic-resource-num&gt;10.5751/ES-11053-240318&lt;/electronic-resource-num&gt;&lt;/record&gt;&lt;/Cite&gt;&lt;/EndNote&gt;</w:instrText>
      </w:r>
      <w:r>
        <w:rPr>
          <w:rFonts w:ascii="Times New Roman" w:hAnsi="Times New Roman"/>
        </w:rPr>
        <w:fldChar w:fldCharType="separate"/>
      </w:r>
      <w:r w:rsidR="00D32580">
        <w:rPr>
          <w:rFonts w:ascii="Times New Roman" w:hAnsi="Times New Roman"/>
          <w:noProof/>
        </w:rPr>
        <w:t>(see Materials and Methods and 27)</w:t>
      </w:r>
      <w:r>
        <w:rPr>
          <w:rFonts w:ascii="Times New Roman" w:hAnsi="Times New Roman"/>
        </w:rPr>
        <w:fldChar w:fldCharType="end"/>
      </w:r>
      <w:r w:rsidR="003E597C">
        <w:rPr>
          <w:rFonts w:ascii="Times New Roman" w:hAnsi="Times New Roman"/>
        </w:rPr>
        <w:t xml:space="preserve">. </w:t>
      </w:r>
      <w:r>
        <w:rPr>
          <w:rFonts w:ascii="Times New Roman" w:hAnsi="Times New Roman"/>
        </w:rPr>
        <w:t>Community Fish Refuges</w:t>
      </w:r>
      <w:r w:rsidR="00920AA7">
        <w:rPr>
          <w:rFonts w:ascii="Times New Roman" w:hAnsi="Times New Roman"/>
        </w:rPr>
        <w:t xml:space="preserve"> are managed, protected water bodies that are designed to </w:t>
      </w:r>
      <w:r w:rsidR="00920AA7">
        <w:rPr>
          <w:rFonts w:ascii="Times New Roman" w:hAnsi="Times New Roman"/>
        </w:rPr>
        <w:lastRenderedPageBreak/>
        <w:t xml:space="preserve">increase fishery productivity </w:t>
      </w:r>
      <w:r w:rsidR="003E597C">
        <w:rPr>
          <w:rFonts w:ascii="Times New Roman" w:hAnsi="Times New Roman"/>
        </w:rPr>
        <w:t>in rice fields</w:t>
      </w:r>
      <w:r>
        <w:rPr>
          <w:rFonts w:ascii="Times New Roman" w:hAnsi="Times New Roman"/>
        </w:rPr>
        <w:t xml:space="preserve"> </w:t>
      </w:r>
      <w:r>
        <w:rPr>
          <w:rFonts w:ascii="Times New Roman" w:hAnsi="Times New Roman"/>
        </w:rPr>
        <w:fldChar w:fldCharType="begin">
          <w:fldData xml:space="preserve">PEVuZE5vdGU+PENpdGU+PEF1dGhvcj5GaW9yZWxsYTwvQXV0aG9yPjxZZWFyPjIwMTk8L1llYXI+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</w:fldData>
        </w:fldChar>
      </w:r>
      <w:r w:rsidR="00D32580">
        <w:rPr>
          <w:rFonts w:ascii="Times New Roman" w:hAnsi="Times New Roman"/>
        </w:rPr>
        <w:instrText xml:space="preserve"> ADDIN EN.CITE </w:instrText>
      </w:r>
      <w:r w:rsidR="00D32580">
        <w:rPr>
          <w:rFonts w:ascii="Times New Roman" w:hAnsi="Times New Roman"/>
        </w:rPr>
        <w:fldChar w:fldCharType="begin">
          <w:fldData xml:space="preserve">PEVuZE5vdGU+PENpdGU+PEF1dGhvcj5GaW9yZWxsYTwvQXV0aG9yPjxZZWFyPjIwMTk8L1llYXI+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</w:fldData>
        </w:fldChar>
      </w:r>
      <w:r w:rsidR="00D32580">
        <w:rPr>
          <w:rFonts w:ascii="Times New Roman" w:hAnsi="Times New Roman"/>
        </w:rPr>
        <w:instrText xml:space="preserve"> ADDIN EN.CITE.DATA </w:instrText>
      </w:r>
      <w:r w:rsidR="00D32580">
        <w:rPr>
          <w:rFonts w:ascii="Times New Roman" w:hAnsi="Times New Roman"/>
        </w:rPr>
      </w:r>
      <w:r w:rsidR="00D32580">
        <w:rPr>
          <w:rFonts w:ascii="Times New Roman" w:hAnsi="Times New Roman"/>
        </w:rPr>
        <w:fldChar w:fldCharType="end"/>
      </w:r>
      <w:r>
        <w:rPr>
          <w:rFonts w:ascii="Times New Roman" w:hAnsi="Times New Roman"/>
        </w:rPr>
      </w:r>
      <w:r>
        <w:rPr>
          <w:rFonts w:ascii="Times New Roman" w:hAnsi="Times New Roman"/>
        </w:rPr>
        <w:fldChar w:fldCharType="separate"/>
      </w:r>
      <w:r w:rsidR="00D32580">
        <w:rPr>
          <w:rFonts w:ascii="Times New Roman" w:hAnsi="Times New Roman"/>
          <w:noProof/>
        </w:rPr>
        <w:t>(27-29)</w:t>
      </w:r>
      <w:r>
        <w:rPr>
          <w:rFonts w:ascii="Times New Roman" w:hAnsi="Times New Roman"/>
        </w:rPr>
        <w:fldChar w:fldCharType="end"/>
      </w:r>
      <w:r w:rsidR="003E597C">
        <w:rPr>
          <w:rFonts w:ascii="Times New Roman" w:hAnsi="Times New Roman"/>
        </w:rPr>
        <w:t xml:space="preserve">. </w:t>
      </w:r>
      <w:r w:rsidR="00920AA7">
        <w:rPr>
          <w:rFonts w:ascii="Times New Roman" w:hAnsi="Times New Roman"/>
        </w:rPr>
        <w:t xml:space="preserve">Household level data on </w:t>
      </w:r>
      <w:r w:rsidR="000A2B96">
        <w:rPr>
          <w:rFonts w:ascii="Times New Roman" w:hAnsi="Times New Roman"/>
        </w:rPr>
        <w:t xml:space="preserve">fishing </w:t>
      </w:r>
      <w:r w:rsidR="00920AA7">
        <w:rPr>
          <w:rFonts w:ascii="Times New Roman" w:hAnsi="Times New Roman"/>
        </w:rPr>
        <w:t xml:space="preserve">effort, catch, consumption, sale and other uses of fish come from a panel of 410 households collected bimonthly from 2012-2015 </w:t>
      </w:r>
      <w:r w:rsidR="00920AA7" w:rsidRPr="006E2EAD">
        <w:rPr>
          <w:rFonts w:ascii="Times New Roman" w:hAnsi="Times New Roman" w:cs="Times New Roman"/>
        </w:rPr>
        <w:fldChar w:fldCharType="begin"/>
      </w:r>
      <w:r w:rsidR="00D32580">
        <w:rPr>
          <w:rFonts w:ascii="Times New Roman" w:hAnsi="Times New Roman" w:cs="Times New Roman"/>
        </w:rPr>
        <w:instrText xml:space="preserve"> ADDIN EN.CITE &lt;EndNote&gt;&lt;Cite&gt;&lt;Author&gt;Fiorella&lt;/Author&gt;&lt;Year&gt;2021&lt;/Year&gt;&lt;RecNum&gt;4889&lt;/RecNum&gt;&lt;Prefix&gt;see Materials and Methods and &lt;/Prefix&gt;&lt;DisplayText&gt;(see Materials and Methods and 17)&lt;/DisplayText&gt;&lt;record&gt;&lt;rec-number&gt;4889&lt;/rec-number&gt;&lt;foreign-keys&gt;&lt;key app="EN" db-id="fptv0exrl0zffiew0r9vv29gppxttt90xdz2" timestamp="1619813803"&gt;4889&lt;/key&gt;&lt;/foreign-keys&gt;&lt;ref-type name="Journal Article"&gt;17&lt;/ref-type&gt;&lt;contributors&gt;&lt;authors&gt;&lt;author&gt;Fiorella, Kathryn J.&lt;/author&gt;&lt;author&gt;Bageant, Elizabeth R.&lt;/author&gt;&lt;author&gt;Schwartz, Naomi B.&lt;/author&gt;&lt;author&gt;Thilsted, Shakuntala H.&lt;/author&gt;&lt;author&gt;Barrett, Christopher B.&lt;/author&gt;&lt;/authors&gt;&lt;/contributors&gt;&lt;titles&gt;&lt;title&gt;Fishers’ response to temperature change reveals the importance of integrating human behavior in climate change analysis&lt;/title&gt;&lt;secondary-title&gt;Science Advances&lt;/secondary-title&gt;&lt;/titles&gt;&lt;periodical&gt;&lt;full-title&gt;Science Advances&lt;/full-title&gt;&lt;/periodical&gt;&lt;pages&gt;eabc7425&lt;/pages&gt;&lt;volume&gt;7&lt;/volume&gt;&lt;number&gt;18&lt;/number&gt;&lt;dates&gt;&lt;year&gt;2021&lt;/year&gt;&lt;/dates&gt;&lt;urls&gt;&lt;related-urls&gt;&lt;url&gt;http://advances.sciencemag.org/content/7/18/eabc7425.abstract&lt;/url&gt;&lt;/related-urls&gt;&lt;/urls&gt;&lt;electronic-resource-num&gt;10.1126/sciadv.abc7425&lt;/electronic-resource-num&gt;&lt;/record&gt;&lt;/Cite&gt;&lt;/EndNote&gt;</w:instrText>
      </w:r>
      <w:r w:rsidR="00920AA7" w:rsidRPr="006E2EAD">
        <w:rPr>
          <w:rFonts w:ascii="Times New Roman" w:hAnsi="Times New Roman" w:cs="Times New Roman"/>
        </w:rPr>
        <w:fldChar w:fldCharType="separate"/>
      </w:r>
      <w:r w:rsidR="00D32580">
        <w:rPr>
          <w:rFonts w:ascii="Times New Roman" w:hAnsi="Times New Roman" w:cs="Times New Roman"/>
          <w:noProof/>
        </w:rPr>
        <w:t>(see Materials and Methods and 17)</w:t>
      </w:r>
      <w:r w:rsidR="00920AA7" w:rsidRPr="006E2EAD">
        <w:rPr>
          <w:rFonts w:ascii="Times New Roman" w:hAnsi="Times New Roman" w:cs="Times New Roman"/>
        </w:rPr>
        <w:fldChar w:fldCharType="end"/>
      </w:r>
      <w:r w:rsidR="00AA3BAB" w:rsidRPr="006E2EAD">
        <w:rPr>
          <w:rFonts w:ascii="Times New Roman" w:hAnsi="Times New Roman" w:cs="Times New Roman"/>
        </w:rPr>
        <w:t>. We aggregate this panel across time for our analysis</w:t>
      </w:r>
      <w:r w:rsidR="006E2EAD" w:rsidRPr="006E2EAD">
        <w:rPr>
          <w:rFonts w:ascii="Times New Roman" w:hAnsi="Times New Roman" w:cs="Times New Roman"/>
        </w:rPr>
        <w:t xml:space="preserve"> to visualize the distribution of species richness at each </w:t>
      </w:r>
      <w:commentRangeStart w:id="65"/>
      <w:r w:rsidR="006E2EAD" w:rsidRPr="006E2EAD">
        <w:rPr>
          <w:rFonts w:ascii="Times New Roman" w:hAnsi="Times New Roman" w:cs="Times New Roman"/>
        </w:rPr>
        <w:t>level</w:t>
      </w:r>
      <w:commentRangeEnd w:id="65"/>
      <w:r w:rsidR="00FB7547">
        <w:rPr>
          <w:rStyle w:val="CommentReference"/>
          <w:rFonts w:ascii="Cambria" w:eastAsia="MS Mincho" w:hAnsi="Cambria" w:cs="Times New Roman"/>
          <w:color w:val="000000"/>
        </w:rPr>
        <w:commentReference w:id="65"/>
      </w:r>
      <w:r w:rsidR="006E2EAD" w:rsidRPr="006E2EAD">
        <w:rPr>
          <w:rFonts w:ascii="Times New Roman" w:hAnsi="Times New Roman" w:cs="Times New Roman"/>
        </w:rPr>
        <w:t xml:space="preserve"> (</w:t>
      </w:r>
      <w:r w:rsidR="006E2EAD">
        <w:rPr>
          <w:rFonts w:ascii="Times New Roman" w:hAnsi="Times New Roman" w:cs="Times New Roman"/>
        </w:rPr>
        <w:t>ecosystem</w:t>
      </w:r>
      <w:r w:rsidR="006E2EAD" w:rsidRPr="006E2EAD">
        <w:rPr>
          <w:rFonts w:ascii="Times New Roman" w:hAnsi="Times New Roman" w:cs="Times New Roman"/>
        </w:rPr>
        <w:t>, catch, consumption</w:t>
      </w:r>
      <w:r w:rsidR="006E2EAD">
        <w:rPr>
          <w:rFonts w:ascii="Times New Roman" w:hAnsi="Times New Roman" w:cs="Times New Roman"/>
        </w:rPr>
        <w:t>,</w:t>
      </w:r>
      <w:r w:rsidR="006E2EAD" w:rsidRPr="006E2EAD">
        <w:rPr>
          <w:rFonts w:ascii="Times New Roman" w:hAnsi="Times New Roman" w:cs="Times New Roman"/>
        </w:rPr>
        <w:t xml:space="preserve"> and </w:t>
      </w:r>
      <w:r w:rsidR="006E2EAD">
        <w:rPr>
          <w:rFonts w:ascii="Times New Roman" w:hAnsi="Times New Roman" w:cs="Times New Roman"/>
        </w:rPr>
        <w:t>sale</w:t>
      </w:r>
      <w:r w:rsidR="006E2EAD" w:rsidRPr="006E2EAD">
        <w:rPr>
          <w:rFonts w:ascii="Times New Roman" w:hAnsi="Times New Roman" w:cs="Times New Roman"/>
        </w:rPr>
        <w:t xml:space="preserve">). </w:t>
      </w:r>
      <w:r w:rsidR="004040AF">
        <w:rPr>
          <w:rFonts w:ascii="Times New Roman" w:hAnsi="Times New Roman" w:cs="Times New Roman"/>
        </w:rPr>
        <w:t xml:space="preserve">Ecosystem biodiversity is defined for each household based on biomonitoring of the nearest Community Fish Refuge. </w:t>
      </w:r>
      <w:r w:rsidR="006E2EAD" w:rsidRPr="006E2EAD">
        <w:rPr>
          <w:rFonts w:ascii="Times New Roman" w:hAnsi="Times New Roman" w:cs="Times New Roman"/>
        </w:rPr>
        <w:t>We use pairwise t-tests to determine whether means at each level differ from one another, with Bonferroni corrections for multiple hypotheses.</w:t>
      </w:r>
    </w:p>
    <w:p w14:paraId="39449ABF" w14:textId="77777777" w:rsidR="006C25C0" w:rsidRDefault="006C25C0" w:rsidP="008C0760">
      <w:pPr>
        <w:rPr>
          <w:rFonts w:ascii="Times New Roman" w:hAnsi="Times New Roman"/>
        </w:rPr>
      </w:pPr>
    </w:p>
    <w:p w14:paraId="68C2BEEC" w14:textId="357311D6" w:rsidR="008C0760" w:rsidRDefault="006E2EAD" w:rsidP="008C0760">
      <w:pPr>
        <w:rPr>
          <w:rFonts w:ascii="Times New Roman" w:hAnsi="Times New Roman"/>
        </w:rPr>
      </w:pPr>
      <w:r>
        <w:rPr>
          <w:rFonts w:ascii="Times New Roman" w:hAnsi="Times New Roman"/>
        </w:rPr>
        <w:t>We</w:t>
      </w:r>
      <w:r w:rsidR="006C25C0">
        <w:rPr>
          <w:rFonts w:ascii="Times New Roman" w:hAnsi="Times New Roman"/>
        </w:rPr>
        <w:t xml:space="preserve"> </w:t>
      </w:r>
      <w:r>
        <w:rPr>
          <w:rFonts w:ascii="Times New Roman" w:hAnsi="Times New Roman"/>
        </w:rPr>
        <w:t>analyze</w:t>
      </w:r>
      <w:r w:rsidR="004040AF">
        <w:rPr>
          <w:rFonts w:ascii="Times New Roman" w:hAnsi="Times New Roman"/>
        </w:rPr>
        <w:t>d</w:t>
      </w:r>
      <w:r>
        <w:rPr>
          <w:rFonts w:ascii="Times New Roman" w:hAnsi="Times New Roman"/>
        </w:rPr>
        <w:t xml:space="preserve"> how</w:t>
      </w:r>
      <w:r w:rsidR="006C25C0">
        <w:rPr>
          <w:rFonts w:ascii="Times New Roman" w:hAnsi="Times New Roman"/>
        </w:rPr>
        <w:t xml:space="preserve"> fish and household characteristics </w:t>
      </w:r>
      <w:r>
        <w:rPr>
          <w:rFonts w:ascii="Times New Roman" w:hAnsi="Times New Roman"/>
        </w:rPr>
        <w:t>shape</w:t>
      </w:r>
      <w:r w:rsidR="006C25C0">
        <w:rPr>
          <w:rFonts w:ascii="Times New Roman" w:hAnsi="Times New Roman"/>
        </w:rPr>
        <w:t xml:space="preserve"> relationships between ecosystem and household uses of biodiversity</w:t>
      </w:r>
      <w:r w:rsidR="004040AF">
        <w:rPr>
          <w:rFonts w:ascii="Times New Roman" w:hAnsi="Times New Roman"/>
        </w:rPr>
        <w:t xml:space="preserve"> to explain patterns of biodiversity filtering</w:t>
      </w:r>
      <w:r w:rsidR="006C25C0">
        <w:rPr>
          <w:rFonts w:ascii="Times New Roman" w:hAnsi="Times New Roman"/>
        </w:rPr>
        <w:t xml:space="preserve">. To </w:t>
      </w:r>
      <w:r w:rsidR="008C0760">
        <w:rPr>
          <w:rFonts w:ascii="Times New Roman" w:hAnsi="Times New Roman"/>
        </w:rPr>
        <w:t>examine the role of fish characteristics, for every species we</w:t>
      </w:r>
      <w:r w:rsidR="00B02D04">
        <w:rPr>
          <w:rFonts w:ascii="Times New Roman" w:hAnsi="Times New Roman"/>
        </w:rPr>
        <w:t>:</w:t>
      </w:r>
      <w:r w:rsidR="008C0760">
        <w:rPr>
          <w:rFonts w:ascii="Times New Roman" w:hAnsi="Times New Roman"/>
        </w:rPr>
        <w:t xml:space="preserve"> obtained total length from </w:t>
      </w:r>
      <w:proofErr w:type="spellStart"/>
      <w:r w:rsidR="008C0760">
        <w:rPr>
          <w:rFonts w:ascii="Times New Roman" w:hAnsi="Times New Roman"/>
        </w:rPr>
        <w:t>FishBase</w:t>
      </w:r>
      <w:proofErr w:type="spellEnd"/>
      <w:r w:rsidR="008C0760">
        <w:rPr>
          <w:rFonts w:ascii="Times New Roman" w:hAnsi="Times New Roman"/>
        </w:rPr>
        <w:t xml:space="preserve"> </w:t>
      </w:r>
      <w:r w:rsidR="008C0760">
        <w:rPr>
          <w:rFonts w:ascii="Times New Roman" w:hAnsi="Times New Roman"/>
        </w:rPr>
        <w:fldChar w:fldCharType="begin"/>
      </w:r>
      <w:r w:rsidR="00D32580">
        <w:rPr>
          <w:rFonts w:ascii="Times New Roman" w:hAnsi="Times New Roman"/>
        </w:rPr>
        <w:instrText xml:space="preserve"> ADDIN EN.CITE &lt;EndNote&gt;&lt;Cite&gt;&lt;Author&gt;Froese&lt;/Author&gt;&lt;Year&gt;2021&lt;/Year&gt;&lt;RecNum&gt;4969&lt;/RecNum&gt;&lt;DisplayText&gt;(23)&lt;/DisplayText&gt;&lt;record&gt;&lt;rec-number&gt;4969&lt;/rec-number&gt;&lt;foreign-keys&gt;&lt;key app="EN" db-id="fptv0exrl0zffiew0r9vv29gppxttt90xdz2" timestamp="1634577612"&gt;4969&lt;/key&gt;&lt;/foreign-keys&gt;&lt;ref-type name="Web Page"&gt;12&lt;/ref-type&gt;&lt;contributors&gt;&lt;authors&gt;&lt;author&gt;Froese, R.&lt;/author&gt;&lt;author&gt;Pauly, Daniel&lt;/author&gt;&lt;/authors&gt;&lt;/contributors&gt;&lt;titles&gt;&lt;title&gt;FishBase&lt;/title&gt;&lt;/titles&gt;&lt;edition&gt;Version 08/2021&lt;/edition&gt;&lt;dates&gt;&lt;year&gt;2021&lt;/year&gt;&lt;/dates&gt;&lt;urls&gt;&lt;related-urls&gt;&lt;url&gt;www.fishbase.org&lt;/url&gt;&lt;/related-urls&gt;&lt;/urls&gt;&lt;/record&gt;&lt;/Cite&gt;&lt;/EndNote&gt;</w:instrText>
      </w:r>
      <w:r w:rsidR="008C0760">
        <w:rPr>
          <w:rFonts w:ascii="Times New Roman" w:hAnsi="Times New Roman"/>
        </w:rPr>
        <w:fldChar w:fldCharType="separate"/>
      </w:r>
      <w:r w:rsidR="00D32580">
        <w:rPr>
          <w:rFonts w:ascii="Times New Roman" w:hAnsi="Times New Roman"/>
          <w:noProof/>
        </w:rPr>
        <w:t>(23)</w:t>
      </w:r>
      <w:r w:rsidR="008C0760">
        <w:rPr>
          <w:rFonts w:ascii="Times New Roman" w:hAnsi="Times New Roman"/>
        </w:rPr>
        <w:fldChar w:fldCharType="end"/>
      </w:r>
      <w:r w:rsidR="00B02D04">
        <w:rPr>
          <w:rFonts w:ascii="Times New Roman" w:hAnsi="Times New Roman"/>
        </w:rPr>
        <w:t>;</w:t>
      </w:r>
      <w:r w:rsidR="008C0760">
        <w:rPr>
          <w:rFonts w:ascii="Times New Roman" w:hAnsi="Times New Roman"/>
        </w:rPr>
        <w:t xml:space="preserve"> </w:t>
      </w:r>
      <w:r w:rsidR="00B02D04">
        <w:rPr>
          <w:rFonts w:ascii="Times New Roman" w:hAnsi="Times New Roman"/>
        </w:rPr>
        <w:t xml:space="preserve">used </w:t>
      </w:r>
      <w:r w:rsidR="008C0760">
        <w:rPr>
          <w:rFonts w:ascii="Times New Roman" w:hAnsi="Times New Roman"/>
        </w:rPr>
        <w:t xml:space="preserve">nutrient information from Heilpern et al. </w:t>
      </w:r>
      <w:r w:rsidR="005573C8">
        <w:rPr>
          <w:rFonts w:ascii="Times New Roman" w:hAnsi="Times New Roman"/>
        </w:rPr>
        <w:fldChar w:fldCharType="begin"/>
      </w:r>
      <w:r w:rsidR="005573C8">
        <w:rPr>
          <w:rFonts w:ascii="Times New Roman" w:hAnsi="Times New Roman"/>
        </w:rPr>
        <w:instrText xml:space="preserve"> ADDIN EN.CITE &lt;EndNote&gt;&lt;Cite&gt;&lt;Author&gt;Heilpern&lt;/Author&gt;&lt;RecNum&gt;5247&lt;/RecNum&gt;&lt;DisplayText&gt;(30)&lt;/DisplayText&gt;&lt;record&gt;&lt;rec-number&gt;5247&lt;/rec-number&gt;&lt;foreign-keys&gt;&lt;key app="EN" db-id="fptv0exrl0zffiew0r9vv29gppxttt90xdz2" timestamp="1682986491"&gt;5247&lt;/key&gt;&lt;/foreign-keys&gt;&lt;ref-type name="Journal Article"&gt;17&lt;/ref-type&gt;&lt;contributors&gt;&lt;authors&gt;&lt;author&gt;Heilpern, S.A., G.A. Herrera-R, K. Fiorella, A.S. Flecker, P. McIntyre. &lt;/author&gt;&lt;/authors&gt;&lt;/contributors&gt;&lt;titles&gt;&lt;title&gt;Functional diversity sustains dietary nutrients supplied by freshwater fisheries. &lt;/title&gt;&lt;secondary-title&gt;&lt;style face="normal" font="default" size="100%"&gt;In revision at &lt;/style&gt;&lt;style face="italic" font="default" size="100%"&gt;Ecology Letters&lt;/style&gt;&lt;style face="normal" font="default" size="100%"&gt;. &lt;/style&gt;&lt;/secondary-title&gt;&lt;/titles&gt;&lt;dates&gt;&lt;/dates&gt;&lt;urls&gt;&lt;/urls&gt;&lt;/record&gt;&lt;/Cite&gt;&lt;/EndNote&gt;</w:instrText>
      </w:r>
      <w:r w:rsidR="005573C8">
        <w:rPr>
          <w:rFonts w:ascii="Times New Roman" w:hAnsi="Times New Roman"/>
        </w:rPr>
        <w:fldChar w:fldCharType="separate"/>
      </w:r>
      <w:r w:rsidR="005573C8">
        <w:rPr>
          <w:rFonts w:ascii="Times New Roman" w:hAnsi="Times New Roman"/>
          <w:noProof/>
        </w:rPr>
        <w:t>(30)</w:t>
      </w:r>
      <w:r w:rsidR="005573C8">
        <w:rPr>
          <w:rFonts w:ascii="Times New Roman" w:hAnsi="Times New Roman"/>
        </w:rPr>
        <w:fldChar w:fldCharType="end"/>
      </w:r>
      <w:r w:rsidR="00B02D04" w:rsidRPr="00B02D04">
        <w:rPr>
          <w:rFonts w:ascii="Times New Roman" w:hAnsi="Times New Roman"/>
        </w:rPr>
        <w:t xml:space="preserve"> to </w:t>
      </w:r>
      <w:r w:rsidR="00B02D04">
        <w:rPr>
          <w:rFonts w:ascii="Times New Roman" w:hAnsi="Times New Roman"/>
        </w:rPr>
        <w:t xml:space="preserve">calculate nutrient density based on supply of </w:t>
      </w:r>
      <w:r w:rsidR="00B02D04" w:rsidRPr="00815097">
        <w:rPr>
          <w:rFonts w:ascii="Times New Roman" w:hAnsi="Times New Roman" w:cs="Times New Roman"/>
        </w:rPr>
        <w:t>protein, iron, zinc, calcium, vitamin A, omega-3 fatty acids</w:t>
      </w:r>
      <w:r w:rsidR="00B02D04">
        <w:rPr>
          <w:rFonts w:ascii="Times New Roman" w:hAnsi="Times New Roman" w:cs="Times New Roman"/>
        </w:rPr>
        <w:t xml:space="preserve"> DHA and EPA</w:t>
      </w:r>
      <w:r w:rsidR="00B02D04" w:rsidRPr="00B02D04">
        <w:rPr>
          <w:rFonts w:ascii="Times New Roman" w:hAnsi="Times New Roman"/>
        </w:rPr>
        <w:t>;</w:t>
      </w:r>
      <w:r w:rsidR="008C0760">
        <w:rPr>
          <w:rFonts w:ascii="Times New Roman" w:hAnsi="Times New Roman"/>
          <w:i/>
          <w:iCs/>
        </w:rPr>
        <w:t xml:space="preserve"> </w:t>
      </w:r>
      <w:r w:rsidR="008C0760">
        <w:rPr>
          <w:rFonts w:ascii="Times New Roman" w:hAnsi="Times New Roman"/>
        </w:rPr>
        <w:t>and calculated commonness to provide a metric of abundance within the ecosystem</w:t>
      </w:r>
      <w:r>
        <w:rPr>
          <w:rFonts w:ascii="Times New Roman" w:hAnsi="Times New Roman"/>
        </w:rPr>
        <w:t xml:space="preserve">; we repeat the visualizations and analysis across levels described above with each of these characteristics. </w:t>
      </w:r>
      <w:r w:rsidR="008C0760">
        <w:rPr>
          <w:rFonts w:ascii="Times New Roman" w:hAnsi="Times New Roman"/>
        </w:rPr>
        <w:t>To examine the role of variation across households in shaping biodiversity use,</w:t>
      </w:r>
      <w:r w:rsidR="006C25C0">
        <w:rPr>
          <w:rFonts w:ascii="Times New Roman" w:hAnsi="Times New Roman"/>
        </w:rPr>
        <w:t xml:space="preserve"> we a priori selected </w:t>
      </w:r>
      <w:r w:rsidR="000C7BF5">
        <w:rPr>
          <w:rFonts w:ascii="Times New Roman" w:hAnsi="Times New Roman"/>
        </w:rPr>
        <w:t>variables,</w:t>
      </w:r>
      <w:r w:rsidR="006C25C0">
        <w:rPr>
          <w:rFonts w:ascii="Times New Roman" w:hAnsi="Times New Roman"/>
        </w:rPr>
        <w:t xml:space="preserve"> including socio-</w:t>
      </w:r>
      <w:r w:rsidR="008C0760">
        <w:rPr>
          <w:rFonts w:ascii="Times New Roman" w:hAnsi="Times New Roman"/>
        </w:rPr>
        <w:t>demographic</w:t>
      </w:r>
      <w:r w:rsidR="006C25C0">
        <w:rPr>
          <w:rFonts w:ascii="Times New Roman" w:hAnsi="Times New Roman"/>
        </w:rPr>
        <w:t>s, asset</w:t>
      </w:r>
      <w:r w:rsidR="004040AF">
        <w:rPr>
          <w:rFonts w:ascii="Times New Roman" w:hAnsi="Times New Roman"/>
        </w:rPr>
        <w:t xml:space="preserve"> index</w:t>
      </w:r>
      <w:r w:rsidR="006C25C0">
        <w:rPr>
          <w:rFonts w:ascii="Times New Roman" w:hAnsi="Times New Roman"/>
        </w:rPr>
        <w:t>, fishing effort, and market access (Materials and Methods). Using panel fixed effects regressions, we modeled the extent to which the addition of control groups altered the core biodiversity relationships and evaluated these using Wald tests. Using Shapley-Owen decompositions, we also assessed the variance explained by each component of the models. Together these analyses resolve</w:t>
      </w:r>
      <w:r w:rsidR="004040AF">
        <w:rPr>
          <w:rFonts w:ascii="Times New Roman" w:hAnsi="Times New Roman"/>
        </w:rPr>
        <w:t>d</w:t>
      </w:r>
      <w:r w:rsidR="006C25C0">
        <w:rPr>
          <w:rFonts w:ascii="Times New Roman" w:hAnsi="Times New Roman"/>
        </w:rPr>
        <w:t xml:space="preserve"> not only the ways biodiversity use varies but identifie</w:t>
      </w:r>
      <w:r w:rsidR="004040AF">
        <w:rPr>
          <w:rFonts w:ascii="Times New Roman" w:hAnsi="Times New Roman"/>
        </w:rPr>
        <w:t>d</w:t>
      </w:r>
      <w:r w:rsidR="006C25C0">
        <w:rPr>
          <w:rFonts w:ascii="Times New Roman" w:hAnsi="Times New Roman"/>
        </w:rPr>
        <w:t xml:space="preserve"> key patterns within ecological and social spaces of this use. </w:t>
      </w:r>
    </w:p>
    <w:p w14:paraId="338D0498" w14:textId="43F61129" w:rsidR="001D2397" w:rsidRDefault="001D2397" w:rsidP="00920AA7">
      <w:pPr>
        <w:rPr>
          <w:rFonts w:ascii="Times New Roman" w:hAnsi="Times New Roman"/>
        </w:rPr>
      </w:pPr>
    </w:p>
    <w:p w14:paraId="52354214" w14:textId="5928358A" w:rsidR="000A2B96" w:rsidRDefault="00920AA7" w:rsidP="00920AA7">
      <w:pPr>
        <w:rPr>
          <w:rFonts w:ascii="Times New Roman" w:hAnsi="Times New Roman"/>
          <w:b/>
          <w:bCs/>
        </w:rPr>
      </w:pPr>
      <w:r>
        <w:rPr>
          <w:rFonts w:ascii="Times New Roman" w:hAnsi="Times New Roman"/>
          <w:b/>
          <w:bCs/>
        </w:rPr>
        <w:t xml:space="preserve">Results </w:t>
      </w:r>
      <w:r w:rsidR="00B557A4">
        <w:rPr>
          <w:rFonts w:ascii="Times New Roman" w:hAnsi="Times New Roman"/>
          <w:b/>
          <w:bCs/>
        </w:rPr>
        <w:t>&amp; Discussion</w:t>
      </w:r>
    </w:p>
    <w:p w14:paraId="769AE48B" w14:textId="77777777" w:rsidR="000A2B96" w:rsidRPr="00A32FF5" w:rsidRDefault="000A2B96" w:rsidP="00920AA7">
      <w:pPr>
        <w:rPr>
          <w:rFonts w:ascii="Times New Roman" w:hAnsi="Times New Roman"/>
          <w:b/>
          <w:bCs/>
          <w:i/>
          <w:iCs/>
        </w:rPr>
      </w:pPr>
    </w:p>
    <w:p w14:paraId="5AAA38C0" w14:textId="0AE94E08" w:rsidR="00A32FF5" w:rsidRPr="00A32FF5" w:rsidRDefault="00054059" w:rsidP="001D2C62">
      <w:pPr>
        <w:rPr>
          <w:rFonts w:ascii="Times New Roman" w:hAnsi="Times New Roman"/>
          <w:b/>
          <w:bCs/>
          <w:i/>
          <w:iCs/>
        </w:rPr>
      </w:pPr>
      <w:r>
        <w:rPr>
          <w:rFonts w:ascii="Times New Roman" w:hAnsi="Times New Roman"/>
          <w:b/>
          <w:bCs/>
          <w:i/>
          <w:iCs/>
        </w:rPr>
        <w:t xml:space="preserve">Q1: </w:t>
      </w:r>
      <w:r w:rsidR="00A32FF5" w:rsidRPr="00A32FF5">
        <w:rPr>
          <w:rFonts w:ascii="Times New Roman" w:hAnsi="Times New Roman"/>
          <w:b/>
          <w:bCs/>
          <w:i/>
          <w:iCs/>
        </w:rPr>
        <w:t>Biodiversity filters from the ecosystem to human uses</w:t>
      </w:r>
    </w:p>
    <w:p w14:paraId="7F63D6BF" w14:textId="335053D9" w:rsidR="004040AF" w:rsidRDefault="0094052C" w:rsidP="001D2C62">
      <w:pPr>
        <w:rPr>
          <w:rFonts w:ascii="Times New Roman" w:hAnsi="Times New Roman"/>
        </w:rPr>
      </w:pPr>
      <w:r>
        <w:rPr>
          <w:rFonts w:ascii="Times New Roman" w:hAnsi="Times New Roman"/>
        </w:rPr>
        <w:t xml:space="preserve">We find that </w:t>
      </w:r>
      <w:r w:rsidR="0053752F">
        <w:rPr>
          <w:rFonts w:ascii="Times New Roman" w:hAnsi="Times New Roman"/>
        </w:rPr>
        <w:t xml:space="preserve">the biodiversity of households’ </w:t>
      </w:r>
      <w:proofErr w:type="gramStart"/>
      <w:r w:rsidR="0053752F">
        <w:rPr>
          <w:rFonts w:ascii="Times New Roman" w:hAnsi="Times New Roman"/>
        </w:rPr>
        <w:t>catch</w:t>
      </w:r>
      <w:proofErr w:type="gramEnd"/>
      <w:r w:rsidR="0053752F">
        <w:rPr>
          <w:rFonts w:ascii="Times New Roman" w:hAnsi="Times New Roman"/>
        </w:rPr>
        <w:t xml:space="preserve"> and consumption increases alongside </w:t>
      </w:r>
      <w:r>
        <w:rPr>
          <w:rFonts w:ascii="Times New Roman" w:hAnsi="Times New Roman"/>
        </w:rPr>
        <w:t xml:space="preserve">the biodiversity in the </w:t>
      </w:r>
      <w:r w:rsidR="0053752F">
        <w:rPr>
          <w:rFonts w:ascii="Times New Roman" w:hAnsi="Times New Roman"/>
        </w:rPr>
        <w:t>eco</w:t>
      </w:r>
      <w:r>
        <w:rPr>
          <w:rFonts w:ascii="Times New Roman" w:hAnsi="Times New Roman"/>
        </w:rPr>
        <w:t>system (</w:t>
      </w:r>
      <w:r w:rsidRPr="0094052C">
        <w:rPr>
          <w:rFonts w:ascii="Times New Roman" w:hAnsi="Times New Roman"/>
          <w:b/>
          <w:bCs/>
        </w:rPr>
        <w:t>Figure 2</w:t>
      </w:r>
      <w:r>
        <w:rPr>
          <w:rFonts w:ascii="Times New Roman" w:hAnsi="Times New Roman"/>
        </w:rPr>
        <w:t>). O</w:t>
      </w:r>
      <w:r w:rsidR="00E74C82">
        <w:rPr>
          <w:rFonts w:ascii="Times New Roman" w:hAnsi="Times New Roman"/>
        </w:rPr>
        <w:t>n average</w:t>
      </w:r>
      <w:r w:rsidR="001C4BBF">
        <w:rPr>
          <w:rFonts w:ascii="Times New Roman" w:hAnsi="Times New Roman"/>
        </w:rPr>
        <w:t xml:space="preserve">, </w:t>
      </w:r>
      <w:commentRangeStart w:id="66"/>
      <w:r w:rsidR="00B02D04" w:rsidRPr="00DA00B7">
        <w:rPr>
          <w:rFonts w:ascii="Times New Roman" w:hAnsi="Times New Roman"/>
          <w:highlight w:val="yellow"/>
        </w:rPr>
        <w:t>4</w:t>
      </w:r>
      <w:ins w:id="67" w:author="Bageant, Liz (elizabethbageant@uidaho.edu)" w:date="2023-05-13T07:25:00Z">
        <w:r w:rsidR="00553565">
          <w:rPr>
            <w:rFonts w:ascii="Times New Roman" w:hAnsi="Times New Roman"/>
            <w:highlight w:val="yellow"/>
          </w:rPr>
          <w:t>3.1</w:t>
        </w:r>
      </w:ins>
      <w:del w:id="68" w:author="Bageant, Liz (elizabethbageant@uidaho.edu)" w:date="2023-05-13T07:25:00Z">
        <w:r w:rsidR="00B02D04" w:rsidRPr="00DA00B7" w:rsidDel="00553565">
          <w:rPr>
            <w:rFonts w:ascii="Times New Roman" w:hAnsi="Times New Roman"/>
            <w:highlight w:val="yellow"/>
          </w:rPr>
          <w:delText>1</w:delText>
        </w:r>
      </w:del>
      <w:r w:rsidR="00B02D04" w:rsidRPr="00DA00B7">
        <w:rPr>
          <w:rFonts w:ascii="Times New Roman" w:hAnsi="Times New Roman"/>
          <w:highlight w:val="yellow"/>
        </w:rPr>
        <w:t>%</w:t>
      </w:r>
      <w:commentRangeEnd w:id="66"/>
      <w:r w:rsidR="00553565">
        <w:rPr>
          <w:rStyle w:val="CommentReference"/>
          <w:rFonts w:ascii="Cambria" w:eastAsia="MS Mincho" w:hAnsi="Cambria" w:cs="Times New Roman"/>
          <w:color w:val="000000"/>
        </w:rPr>
        <w:commentReference w:id="66"/>
      </w:r>
      <w:r w:rsidR="00E74C82">
        <w:rPr>
          <w:rFonts w:ascii="Times New Roman" w:hAnsi="Times New Roman"/>
        </w:rPr>
        <w:t xml:space="preserve"> of </w:t>
      </w:r>
      <w:r w:rsidR="001D2C62">
        <w:rPr>
          <w:rFonts w:ascii="Times New Roman" w:hAnsi="Times New Roman"/>
        </w:rPr>
        <w:t>bio</w:t>
      </w:r>
      <w:r w:rsidR="00E74C82">
        <w:rPr>
          <w:rFonts w:ascii="Times New Roman" w:hAnsi="Times New Roman"/>
        </w:rPr>
        <w:t xml:space="preserve">diversity </w:t>
      </w:r>
      <w:r w:rsidR="001D2C62">
        <w:rPr>
          <w:rFonts w:ascii="Times New Roman" w:hAnsi="Times New Roman"/>
        </w:rPr>
        <w:t xml:space="preserve">present in the ecosystem </w:t>
      </w:r>
      <w:r w:rsidR="00E74C82">
        <w:rPr>
          <w:rFonts w:ascii="Times New Roman" w:hAnsi="Times New Roman"/>
        </w:rPr>
        <w:t xml:space="preserve">is consumed </w:t>
      </w:r>
      <w:r w:rsidR="0072101C">
        <w:rPr>
          <w:rFonts w:ascii="Times New Roman" w:hAnsi="Times New Roman"/>
        </w:rPr>
        <w:t>by households</w:t>
      </w:r>
      <w:r w:rsidR="00E74C82">
        <w:rPr>
          <w:rFonts w:ascii="Times New Roman" w:hAnsi="Times New Roman"/>
        </w:rPr>
        <w:t xml:space="preserve">, </w:t>
      </w:r>
      <w:r>
        <w:rPr>
          <w:rFonts w:ascii="Times New Roman" w:hAnsi="Times New Roman"/>
        </w:rPr>
        <w:t>though</w:t>
      </w:r>
      <w:r w:rsidR="00E74C82">
        <w:rPr>
          <w:rFonts w:ascii="Times New Roman" w:hAnsi="Times New Roman"/>
        </w:rPr>
        <w:t xml:space="preserve"> </w:t>
      </w:r>
      <w:r w:rsidR="00E74C82" w:rsidRPr="00B02D04">
        <w:rPr>
          <w:rFonts w:ascii="Times New Roman" w:hAnsi="Times New Roman"/>
        </w:rPr>
        <w:t xml:space="preserve">only </w:t>
      </w:r>
      <w:ins w:id="69" w:author="Bageant, Liz (elizabethbageant@uidaho.edu)" w:date="2023-05-13T07:26:00Z">
        <w:r w:rsidR="00553565">
          <w:rPr>
            <w:rFonts w:ascii="Times New Roman" w:hAnsi="Times New Roman"/>
            <w:highlight w:val="yellow"/>
          </w:rPr>
          <w:t>9</w:t>
        </w:r>
      </w:ins>
      <w:commentRangeStart w:id="70"/>
      <w:del w:id="71" w:author="Bageant, Liz (elizabethbageant@uidaho.edu)" w:date="2023-05-13T07:26:00Z">
        <w:r w:rsidR="00E74C82" w:rsidRPr="00DA00B7" w:rsidDel="00553565">
          <w:rPr>
            <w:rFonts w:ascii="Times New Roman" w:hAnsi="Times New Roman"/>
            <w:highlight w:val="yellow"/>
          </w:rPr>
          <w:delText>6</w:delText>
        </w:r>
      </w:del>
      <w:r w:rsidR="00E74C82" w:rsidRPr="00DA00B7">
        <w:rPr>
          <w:rFonts w:ascii="Times New Roman" w:hAnsi="Times New Roman"/>
          <w:highlight w:val="yellow"/>
        </w:rPr>
        <w:t>%</w:t>
      </w:r>
      <w:commentRangeEnd w:id="70"/>
      <w:r w:rsidR="00553565">
        <w:rPr>
          <w:rStyle w:val="CommentReference"/>
          <w:rFonts w:ascii="Cambria" w:eastAsia="MS Mincho" w:hAnsi="Cambria" w:cs="Times New Roman"/>
          <w:color w:val="000000"/>
        </w:rPr>
        <w:commentReference w:id="70"/>
      </w:r>
      <w:r w:rsidR="00E74C82" w:rsidRPr="00B02D04">
        <w:rPr>
          <w:rFonts w:ascii="Times New Roman" w:hAnsi="Times New Roman"/>
        </w:rPr>
        <w:t xml:space="preserve"> is</w:t>
      </w:r>
      <w:r w:rsidR="00E74C82">
        <w:rPr>
          <w:rFonts w:ascii="Times New Roman" w:hAnsi="Times New Roman"/>
        </w:rPr>
        <w:t xml:space="preserve"> sold</w:t>
      </w:r>
      <w:r w:rsidR="001D2C62">
        <w:rPr>
          <w:rFonts w:ascii="Times New Roman" w:hAnsi="Times New Roman"/>
        </w:rPr>
        <w:t xml:space="preserve"> </w:t>
      </w:r>
      <w:r w:rsidR="00D2152B">
        <w:rPr>
          <w:rFonts w:ascii="Times New Roman" w:hAnsi="Times New Roman"/>
        </w:rPr>
        <w:t>(</w:t>
      </w:r>
      <w:r w:rsidR="00D2152B" w:rsidRPr="00D2152B">
        <w:rPr>
          <w:rFonts w:ascii="Times New Roman" w:hAnsi="Times New Roman"/>
          <w:b/>
          <w:bCs/>
        </w:rPr>
        <w:t>Figure 2</w:t>
      </w:r>
      <w:r w:rsidR="008B6ABB" w:rsidRPr="008B6ABB">
        <w:rPr>
          <w:rFonts w:ascii="Times New Roman" w:hAnsi="Times New Roman"/>
        </w:rPr>
        <w:t>, Q1</w:t>
      </w:r>
      <w:r w:rsidR="00E722D3">
        <w:rPr>
          <w:rFonts w:ascii="Times New Roman" w:hAnsi="Times New Roman"/>
        </w:rPr>
        <w:t>a</w:t>
      </w:r>
      <w:r w:rsidR="00D2152B">
        <w:rPr>
          <w:rFonts w:ascii="Times New Roman" w:hAnsi="Times New Roman"/>
        </w:rPr>
        <w:t>)</w:t>
      </w:r>
      <w:r w:rsidR="00E74C82">
        <w:rPr>
          <w:rFonts w:ascii="Times New Roman" w:hAnsi="Times New Roman"/>
        </w:rPr>
        <w:t xml:space="preserve">. </w:t>
      </w:r>
      <w:r w:rsidR="00AA64AD">
        <w:rPr>
          <w:rFonts w:ascii="Times New Roman" w:hAnsi="Times New Roman"/>
        </w:rPr>
        <w:t>While biodiversity is sharply filtered from what is present in the ecosystem to the species caught, o</w:t>
      </w:r>
      <w:r w:rsidR="001D2C62">
        <w:rPr>
          <w:rFonts w:ascii="Times New Roman" w:hAnsi="Times New Roman"/>
        </w:rPr>
        <w:t xml:space="preserve">f those species that are caught, </w:t>
      </w:r>
      <w:r w:rsidR="001F3FF9">
        <w:rPr>
          <w:rFonts w:ascii="Times New Roman" w:hAnsi="Times New Roman"/>
        </w:rPr>
        <w:t>a large majority (</w:t>
      </w:r>
      <w:commentRangeStart w:id="72"/>
      <w:del w:id="73" w:author="Bageant, Liz (elizabethbageant@uidaho.edu)" w:date="2023-05-13T07:23:00Z">
        <w:r w:rsidR="001D2C62" w:rsidRPr="002E6AAC" w:rsidDel="00553565">
          <w:rPr>
            <w:rFonts w:ascii="Times New Roman" w:hAnsi="Times New Roman"/>
            <w:highlight w:val="yellow"/>
          </w:rPr>
          <w:delText>85</w:delText>
        </w:r>
      </w:del>
      <w:ins w:id="74" w:author="Bageant, Liz (elizabethbageant@uidaho.edu)" w:date="2023-05-13T07:23:00Z">
        <w:r w:rsidR="00553565">
          <w:rPr>
            <w:rFonts w:ascii="Times New Roman" w:hAnsi="Times New Roman"/>
          </w:rPr>
          <w:t>9</w:t>
        </w:r>
      </w:ins>
      <w:ins w:id="75" w:author="Bageant, Liz (elizabethbageant@uidaho.edu)" w:date="2023-05-13T07:24:00Z">
        <w:r w:rsidR="00553565">
          <w:rPr>
            <w:rFonts w:ascii="Times New Roman" w:hAnsi="Times New Roman"/>
          </w:rPr>
          <w:t>4</w:t>
        </w:r>
      </w:ins>
      <w:commentRangeEnd w:id="72"/>
      <w:ins w:id="76" w:author="Bageant, Liz (elizabethbageant@uidaho.edu)" w:date="2023-05-13T07:28:00Z">
        <w:r w:rsidR="00553565">
          <w:rPr>
            <w:rStyle w:val="CommentReference"/>
            <w:rFonts w:ascii="Cambria" w:eastAsia="MS Mincho" w:hAnsi="Cambria" w:cs="Times New Roman"/>
            <w:color w:val="000000"/>
          </w:rPr>
          <w:commentReference w:id="72"/>
        </w:r>
      </w:ins>
      <w:r w:rsidR="001D2C62" w:rsidRPr="0095283D">
        <w:rPr>
          <w:rFonts w:ascii="Times New Roman" w:hAnsi="Times New Roman"/>
        </w:rPr>
        <w:t>%</w:t>
      </w:r>
      <w:r w:rsidR="00F91EE9">
        <w:rPr>
          <w:rFonts w:ascii="Times New Roman" w:hAnsi="Times New Roman"/>
        </w:rPr>
        <w:t>)</w:t>
      </w:r>
      <w:r w:rsidR="001D2C62" w:rsidRPr="0095283D">
        <w:rPr>
          <w:rFonts w:ascii="Times New Roman" w:hAnsi="Times New Roman"/>
        </w:rPr>
        <w:t xml:space="preserve"> appear on people’s plates</w:t>
      </w:r>
      <w:r w:rsidR="008B6ABB">
        <w:rPr>
          <w:rFonts w:ascii="Times New Roman" w:hAnsi="Times New Roman"/>
        </w:rPr>
        <w:t xml:space="preserve"> (Q1b)</w:t>
      </w:r>
      <w:r w:rsidR="00AA64AD">
        <w:rPr>
          <w:rFonts w:ascii="Times New Roman" w:hAnsi="Times New Roman"/>
        </w:rPr>
        <w:t xml:space="preserve"> </w:t>
      </w:r>
      <w:r w:rsidR="001D2C62">
        <w:rPr>
          <w:rFonts w:ascii="Times New Roman" w:hAnsi="Times New Roman"/>
        </w:rPr>
        <w:t xml:space="preserve">while </w:t>
      </w:r>
      <w:r w:rsidR="006A6C4A">
        <w:rPr>
          <w:rFonts w:ascii="Times New Roman" w:hAnsi="Times New Roman"/>
        </w:rPr>
        <w:t xml:space="preserve">only a fraction </w:t>
      </w:r>
      <w:r>
        <w:rPr>
          <w:rFonts w:ascii="Times New Roman" w:hAnsi="Times New Roman"/>
        </w:rPr>
        <w:t xml:space="preserve">of species </w:t>
      </w:r>
      <w:r w:rsidR="006A6C4A">
        <w:rPr>
          <w:rFonts w:ascii="Times New Roman" w:hAnsi="Times New Roman"/>
        </w:rPr>
        <w:t>(</w:t>
      </w:r>
      <w:commentRangeStart w:id="77"/>
      <w:del w:id="78" w:author="Bageant, Liz (elizabethbageant@uidaho.edu)" w:date="2023-05-13T07:24:00Z">
        <w:r w:rsidR="001D2C62" w:rsidRPr="001D2C62" w:rsidDel="00553565">
          <w:rPr>
            <w:rFonts w:ascii="Times New Roman" w:hAnsi="Times New Roman"/>
            <w:highlight w:val="yellow"/>
          </w:rPr>
          <w:delText>27</w:delText>
        </w:r>
      </w:del>
      <w:ins w:id="79" w:author="Bageant, Liz (elizabethbageant@uidaho.edu)" w:date="2023-05-13T07:24:00Z">
        <w:r w:rsidR="00553565">
          <w:rPr>
            <w:rFonts w:ascii="Times New Roman" w:hAnsi="Times New Roman"/>
            <w:highlight w:val="yellow"/>
          </w:rPr>
          <w:t>18</w:t>
        </w:r>
      </w:ins>
      <w:commentRangeEnd w:id="77"/>
      <w:ins w:id="80" w:author="Bageant, Liz (elizabethbageant@uidaho.edu)" w:date="2023-05-13T07:29:00Z">
        <w:r w:rsidR="00553565">
          <w:rPr>
            <w:rStyle w:val="CommentReference"/>
            <w:rFonts w:ascii="Cambria" w:eastAsia="MS Mincho" w:hAnsi="Cambria" w:cs="Times New Roman"/>
            <w:color w:val="000000"/>
          </w:rPr>
          <w:commentReference w:id="77"/>
        </w:r>
      </w:ins>
      <w:r w:rsidR="001D2C62" w:rsidRPr="001D2C62">
        <w:rPr>
          <w:rFonts w:ascii="Times New Roman" w:hAnsi="Times New Roman"/>
          <w:highlight w:val="yellow"/>
        </w:rPr>
        <w:t>%</w:t>
      </w:r>
      <w:r w:rsidR="006A6C4A">
        <w:rPr>
          <w:rFonts w:ascii="Times New Roman" w:hAnsi="Times New Roman"/>
          <w:highlight w:val="yellow"/>
        </w:rPr>
        <w:t>)</w:t>
      </w:r>
      <w:r w:rsidR="001D2C62">
        <w:rPr>
          <w:rFonts w:ascii="Times New Roman" w:hAnsi="Times New Roman"/>
        </w:rPr>
        <w:t xml:space="preserve"> </w:t>
      </w:r>
      <w:r w:rsidR="00AA64AD">
        <w:rPr>
          <w:rFonts w:ascii="Times New Roman" w:hAnsi="Times New Roman"/>
        </w:rPr>
        <w:t>are</w:t>
      </w:r>
      <w:r w:rsidR="00B8606A">
        <w:rPr>
          <w:rFonts w:ascii="Times New Roman" w:hAnsi="Times New Roman"/>
        </w:rPr>
        <w:t xml:space="preserve"> </w:t>
      </w:r>
      <w:r w:rsidR="001D2C62">
        <w:rPr>
          <w:rFonts w:ascii="Times New Roman" w:hAnsi="Times New Roman"/>
        </w:rPr>
        <w:t>sold</w:t>
      </w:r>
      <w:r w:rsidR="0063055C">
        <w:rPr>
          <w:rFonts w:ascii="Times New Roman" w:hAnsi="Times New Roman"/>
        </w:rPr>
        <w:t xml:space="preserve"> by households</w:t>
      </w:r>
      <w:r w:rsidR="001D2C62">
        <w:rPr>
          <w:rFonts w:ascii="Times New Roman" w:hAnsi="Times New Roman"/>
        </w:rPr>
        <w:t xml:space="preserve"> </w:t>
      </w:r>
      <w:r w:rsidR="008B6ABB">
        <w:rPr>
          <w:rFonts w:ascii="Times New Roman" w:hAnsi="Times New Roman"/>
        </w:rPr>
        <w:t xml:space="preserve">(Q1c). </w:t>
      </w:r>
      <w:r w:rsidR="004040AF">
        <w:rPr>
          <w:rFonts w:ascii="Times New Roman" w:hAnsi="Times New Roman"/>
        </w:rPr>
        <w:t xml:space="preserve">Further, nearly all species in the ecosystem are caught and then consumed or sold at some point, </w:t>
      </w:r>
      <w:commentRangeStart w:id="81"/>
      <w:r w:rsidR="004040AF">
        <w:rPr>
          <w:rFonts w:ascii="Times New Roman" w:hAnsi="Times New Roman"/>
        </w:rPr>
        <w:t>by at least one household: 9</w:t>
      </w:r>
      <w:ins w:id="82" w:author="Bageant, Liz (elizabethbageant@uidaho.edu)" w:date="2023-05-13T07:39:00Z">
        <w:r w:rsidR="0030705E">
          <w:rPr>
            <w:rFonts w:ascii="Times New Roman" w:hAnsi="Times New Roman"/>
          </w:rPr>
          <w:t>3</w:t>
        </w:r>
      </w:ins>
      <w:del w:id="83" w:author="Bageant, Liz (elizabethbageant@uidaho.edu)" w:date="2023-05-13T07:39:00Z">
        <w:r w:rsidR="004040AF" w:rsidDel="0030705E">
          <w:rPr>
            <w:rFonts w:ascii="Times New Roman" w:hAnsi="Times New Roman"/>
          </w:rPr>
          <w:delText>5</w:delText>
        </w:r>
      </w:del>
      <w:r w:rsidR="004040AF">
        <w:rPr>
          <w:rFonts w:ascii="Times New Roman" w:hAnsi="Times New Roman"/>
        </w:rPr>
        <w:t>% (12</w:t>
      </w:r>
      <w:ins w:id="84" w:author="Bageant, Liz (elizabethbageant@uidaho.edu)" w:date="2023-05-13T07:39:00Z">
        <w:r w:rsidR="0030705E">
          <w:rPr>
            <w:rFonts w:ascii="Times New Roman" w:hAnsi="Times New Roman"/>
          </w:rPr>
          <w:t>3</w:t>
        </w:r>
      </w:ins>
      <w:del w:id="85" w:author="Bageant, Liz (elizabethbageant@uidaho.edu)" w:date="2023-05-13T07:39:00Z">
        <w:r w:rsidR="004040AF" w:rsidDel="0030705E">
          <w:rPr>
            <w:rFonts w:ascii="Times New Roman" w:hAnsi="Times New Roman"/>
          </w:rPr>
          <w:delText>6</w:delText>
        </w:r>
      </w:del>
      <w:r w:rsidR="004040AF">
        <w:rPr>
          <w:rFonts w:ascii="Times New Roman" w:hAnsi="Times New Roman"/>
        </w:rPr>
        <w:t xml:space="preserve"> species) are consumed and </w:t>
      </w:r>
      <w:commentRangeStart w:id="86"/>
      <w:r w:rsidR="004040AF">
        <w:rPr>
          <w:rFonts w:ascii="Times New Roman" w:hAnsi="Times New Roman"/>
        </w:rPr>
        <w:t xml:space="preserve">83% (110 species) </w:t>
      </w:r>
      <w:commentRangeEnd w:id="86"/>
      <w:r w:rsidR="006B6B8E">
        <w:rPr>
          <w:rStyle w:val="CommentReference"/>
          <w:rFonts w:ascii="Cambria" w:eastAsia="MS Mincho" w:hAnsi="Cambria" w:cs="Times New Roman"/>
          <w:color w:val="000000"/>
        </w:rPr>
        <w:commentReference w:id="86"/>
      </w:r>
      <w:r w:rsidR="004040AF">
        <w:rPr>
          <w:rFonts w:ascii="Times New Roman" w:hAnsi="Times New Roman"/>
        </w:rPr>
        <w:t>are sold.</w:t>
      </w:r>
      <w:commentRangeEnd w:id="81"/>
      <w:r w:rsidR="006B6B8E">
        <w:rPr>
          <w:rStyle w:val="CommentReference"/>
          <w:rFonts w:ascii="Cambria" w:eastAsia="MS Mincho" w:hAnsi="Cambria" w:cs="Times New Roman"/>
          <w:color w:val="000000"/>
        </w:rPr>
        <w:commentReference w:id="81"/>
      </w:r>
    </w:p>
    <w:p w14:paraId="3333A040" w14:textId="77777777" w:rsidR="001658BA" w:rsidRDefault="001658BA" w:rsidP="001D2C62">
      <w:pPr>
        <w:rPr>
          <w:rFonts w:ascii="Times New Roman" w:hAnsi="Times New Roman"/>
        </w:rPr>
      </w:pPr>
    </w:p>
    <w:p w14:paraId="4B370E62" w14:textId="30CCF38C" w:rsidR="00B8606A" w:rsidRDefault="00322A5C" w:rsidP="001D2C62">
      <w:pPr>
        <w:rPr>
          <w:rFonts w:ascii="Times New Roman" w:hAnsi="Times New Roman"/>
        </w:rPr>
      </w:pPr>
      <w:r>
        <w:rPr>
          <w:rFonts w:ascii="Times New Roman" w:hAnsi="Times New Roman"/>
        </w:rPr>
        <w:t>Critically, t</w:t>
      </w:r>
      <w:r w:rsidR="0058209D" w:rsidRPr="00322A5C">
        <w:rPr>
          <w:rFonts w:ascii="Times New Roman" w:hAnsi="Times New Roman"/>
        </w:rPr>
        <w:t>hese findings underscore that</w:t>
      </w:r>
      <w:r w:rsidR="0058209D" w:rsidRPr="00322A5C">
        <w:rPr>
          <w:rFonts w:ascii="Times New Roman" w:hAnsi="Times New Roman" w:cs="Times New Roman"/>
          <w:bCs/>
          <w:iCs/>
        </w:rPr>
        <w:t xml:space="preserve"> relying on representations of fisheries</w:t>
      </w:r>
      <w:r w:rsidR="00D543EF" w:rsidRPr="00322A5C">
        <w:rPr>
          <w:rFonts w:ascii="Times New Roman" w:hAnsi="Times New Roman" w:cs="Times New Roman"/>
          <w:bCs/>
          <w:iCs/>
        </w:rPr>
        <w:t>’</w:t>
      </w:r>
      <w:r w:rsidR="0058209D" w:rsidRPr="00322A5C">
        <w:rPr>
          <w:rFonts w:ascii="Times New Roman" w:hAnsi="Times New Roman" w:cs="Times New Roman"/>
          <w:bCs/>
          <w:iCs/>
        </w:rPr>
        <w:t xml:space="preserve"> value and use through commercial harvests or market data</w:t>
      </w:r>
      <w:r w:rsidR="000C7BF5">
        <w:rPr>
          <w:rFonts w:ascii="Times New Roman" w:hAnsi="Times New Roman" w:cs="Times New Roman"/>
          <w:bCs/>
          <w:iCs/>
        </w:rPr>
        <w:t xml:space="preserve"> could </w:t>
      </w:r>
      <w:r w:rsidR="0058209D" w:rsidRPr="00322A5C">
        <w:rPr>
          <w:rFonts w:ascii="Times New Roman" w:hAnsi="Times New Roman" w:cs="Times New Roman"/>
          <w:bCs/>
          <w:iCs/>
        </w:rPr>
        <w:t>hugely misestimat</w:t>
      </w:r>
      <w:r w:rsidR="000C7BF5">
        <w:rPr>
          <w:rFonts w:ascii="Times New Roman" w:hAnsi="Times New Roman" w:cs="Times New Roman"/>
          <w:bCs/>
          <w:iCs/>
        </w:rPr>
        <w:t>e</w:t>
      </w:r>
      <w:r w:rsidR="0058209D" w:rsidRPr="00322A5C">
        <w:rPr>
          <w:rFonts w:ascii="Times New Roman" w:hAnsi="Times New Roman" w:cs="Times New Roman"/>
          <w:bCs/>
          <w:iCs/>
        </w:rPr>
        <w:t xml:space="preserve"> the extent of households’ use of biodiversity. </w:t>
      </w:r>
      <w:r w:rsidR="00CF4DC3" w:rsidRPr="00322A5C">
        <w:rPr>
          <w:rFonts w:ascii="Times New Roman" w:hAnsi="Times New Roman" w:cs="Times New Roman"/>
          <w:bCs/>
          <w:iCs/>
        </w:rPr>
        <w:t>For example, UN FAO highlights 20 commercial freshwater species</w:t>
      </w:r>
      <w:r w:rsidR="00EC318F" w:rsidRPr="00322A5C">
        <w:rPr>
          <w:rFonts w:ascii="Times New Roman" w:hAnsi="Times New Roman" w:cs="Times New Roman"/>
          <w:bCs/>
          <w:iCs/>
        </w:rPr>
        <w:t xml:space="preserve"> in Cambodia</w:t>
      </w:r>
      <w:r w:rsidR="00CF4DC3" w:rsidRPr="00322A5C">
        <w:rPr>
          <w:rFonts w:ascii="Times New Roman" w:hAnsi="Times New Roman" w:cs="Times New Roman"/>
          <w:bCs/>
          <w:iCs/>
        </w:rPr>
        <w:t xml:space="preserve"> </w:t>
      </w:r>
      <w:r w:rsidR="00CF4DC3" w:rsidRPr="00322A5C">
        <w:rPr>
          <w:rFonts w:ascii="Times New Roman" w:hAnsi="Times New Roman" w:cs="Times New Roman"/>
          <w:bCs/>
          <w:iCs/>
        </w:rPr>
        <w:fldChar w:fldCharType="begin"/>
      </w:r>
      <w:r w:rsidR="005573C8">
        <w:rPr>
          <w:rFonts w:ascii="Times New Roman" w:hAnsi="Times New Roman" w:cs="Times New Roman"/>
          <w:bCs/>
          <w:iCs/>
        </w:rPr>
        <w:instrText xml:space="preserve"> ADDIN EN.CITE &lt;EndNote&gt;&lt;Cite&gt;&lt;Author&gt;FAO&lt;/Author&gt;&lt;Year&gt;2022&lt;/Year&gt;&lt;RecNum&gt;5107&lt;/RecNum&gt;&lt;DisplayText&gt;(31)&lt;/DisplayText&gt;&lt;record&gt;&lt;rec-number&gt;5107&lt;/rec-number&gt;&lt;foreign-keys&gt;&lt;key app="EN" db-id="fptv0exrl0zffiew0r9vv29gppxttt90xdz2" timestamp="1668633156"&gt;5107&lt;/key&gt;&lt;/foreign-keys&gt;&lt;ref-type name="Report"&gt;27&lt;/ref-type&gt;&lt;contributors&gt;&lt;authors&gt;&lt;author&gt;FAO&lt;/author&gt;&lt;/authors&gt;&lt;secondary-authors&gt;&lt;author&gt;Fisheries and Aquaculture Division [online]. &lt;/author&gt;&lt;/secondary-authors&gt;&lt;/contributors&gt;&lt;titles&gt;&lt;title&gt;Fishery and Aquaculture Country Profiles. Cambodia&lt;/title&gt;&lt;secondary-title&gt;Country Profile Fact Sheets. &lt;/secondary-title&gt;&lt;/titles&gt;&lt;dates&gt;&lt;year&gt;2022&lt;/year&gt;&lt;/dates&gt;&lt;pub-location&gt;Rome&lt;/pub-location&gt;&lt;urls&gt;&lt;/urls&gt;&lt;access-date&gt;Wednesday, November 16th 2022&lt;/access-date&gt;&lt;/record&gt;&lt;/Cite&gt;&lt;/EndNote&gt;</w:instrText>
      </w:r>
      <w:r w:rsidR="00CF4DC3" w:rsidRPr="00322A5C">
        <w:rPr>
          <w:rFonts w:ascii="Times New Roman" w:hAnsi="Times New Roman" w:cs="Times New Roman"/>
          <w:bCs/>
          <w:iCs/>
        </w:rPr>
        <w:fldChar w:fldCharType="separate"/>
      </w:r>
      <w:r w:rsidR="005573C8">
        <w:rPr>
          <w:rFonts w:ascii="Times New Roman" w:hAnsi="Times New Roman" w:cs="Times New Roman"/>
          <w:bCs/>
          <w:iCs/>
          <w:noProof/>
        </w:rPr>
        <w:t>(31)</w:t>
      </w:r>
      <w:r w:rsidR="00CF4DC3" w:rsidRPr="00322A5C">
        <w:rPr>
          <w:rFonts w:ascii="Times New Roman" w:hAnsi="Times New Roman" w:cs="Times New Roman"/>
          <w:bCs/>
          <w:iCs/>
        </w:rPr>
        <w:fldChar w:fldCharType="end"/>
      </w:r>
      <w:r w:rsidR="00A34523" w:rsidRPr="00322A5C">
        <w:rPr>
          <w:rFonts w:ascii="Times New Roman" w:hAnsi="Times New Roman" w:cs="Times New Roman"/>
          <w:bCs/>
          <w:iCs/>
        </w:rPr>
        <w:t>, 16 of which appear in our data</w:t>
      </w:r>
      <w:r w:rsidR="00CF4DC3" w:rsidRPr="00322A5C">
        <w:rPr>
          <w:rFonts w:ascii="Times New Roman" w:hAnsi="Times New Roman" w:cs="Times New Roman"/>
          <w:bCs/>
          <w:iCs/>
        </w:rPr>
        <w:t xml:space="preserve">. </w:t>
      </w:r>
      <w:r w:rsidR="0094052C">
        <w:rPr>
          <w:rFonts w:ascii="Times New Roman" w:hAnsi="Times New Roman" w:cs="Times New Roman"/>
          <w:bCs/>
          <w:iCs/>
        </w:rPr>
        <w:t>T</w:t>
      </w:r>
      <w:r w:rsidR="00CF4DC3" w:rsidRPr="00322A5C">
        <w:rPr>
          <w:rFonts w:ascii="Times New Roman" w:hAnsi="Times New Roman" w:cs="Times New Roman"/>
          <w:bCs/>
          <w:iCs/>
        </w:rPr>
        <w:t xml:space="preserve">hese species represent </w:t>
      </w:r>
      <w:r w:rsidR="007D50C8">
        <w:rPr>
          <w:rFonts w:ascii="Times New Roman" w:hAnsi="Times New Roman" w:cs="Times New Roman"/>
          <w:bCs/>
          <w:iCs/>
        </w:rPr>
        <w:t>common species caught and consumed by households</w:t>
      </w:r>
      <w:r w:rsidR="00CF4DC3" w:rsidRPr="00322A5C">
        <w:rPr>
          <w:rFonts w:ascii="Times New Roman" w:hAnsi="Times New Roman" w:cs="Times New Roman"/>
          <w:bCs/>
          <w:iCs/>
        </w:rPr>
        <w:t xml:space="preserve"> </w:t>
      </w:r>
      <w:r w:rsidR="0094052C">
        <w:rPr>
          <w:rFonts w:ascii="Times New Roman" w:hAnsi="Times New Roman" w:cs="Times New Roman"/>
          <w:bCs/>
          <w:iCs/>
        </w:rPr>
        <w:t>and comprise</w:t>
      </w:r>
      <w:r w:rsidR="009D6797">
        <w:rPr>
          <w:rFonts w:ascii="Times New Roman" w:hAnsi="Times New Roman" w:cs="Times New Roman"/>
          <w:bCs/>
          <w:iCs/>
        </w:rPr>
        <w:t xml:space="preserve"> a substantial</w:t>
      </w:r>
      <w:r w:rsidR="0094052C">
        <w:rPr>
          <w:rFonts w:ascii="Times New Roman" w:hAnsi="Times New Roman" w:cs="Times New Roman"/>
          <w:bCs/>
          <w:iCs/>
        </w:rPr>
        <w:t xml:space="preserve"> </w:t>
      </w:r>
      <w:r w:rsidR="00A34523" w:rsidRPr="00322A5C">
        <w:rPr>
          <w:rFonts w:ascii="Times New Roman" w:hAnsi="Times New Roman" w:cs="Times New Roman"/>
          <w:bCs/>
          <w:iCs/>
        </w:rPr>
        <w:t>51%</w:t>
      </w:r>
      <w:r w:rsidR="00CF4DC3" w:rsidRPr="00322A5C">
        <w:rPr>
          <w:rFonts w:ascii="Times New Roman" w:hAnsi="Times New Roman" w:cs="Times New Roman"/>
          <w:bCs/>
          <w:iCs/>
        </w:rPr>
        <w:t xml:space="preserve"> of </w:t>
      </w:r>
      <w:r w:rsidR="009D6797">
        <w:rPr>
          <w:rFonts w:ascii="Times New Roman" w:hAnsi="Times New Roman" w:cs="Times New Roman"/>
          <w:bCs/>
          <w:iCs/>
        </w:rPr>
        <w:t xml:space="preserve">catch by households in our </w:t>
      </w:r>
      <w:r w:rsidR="000C7BF5">
        <w:rPr>
          <w:rFonts w:ascii="Times New Roman" w:hAnsi="Times New Roman" w:cs="Times New Roman"/>
          <w:bCs/>
          <w:iCs/>
        </w:rPr>
        <w:t>data</w:t>
      </w:r>
      <w:r w:rsidR="009D6797">
        <w:rPr>
          <w:rFonts w:ascii="Times New Roman" w:hAnsi="Times New Roman" w:cs="Times New Roman"/>
          <w:bCs/>
          <w:iCs/>
        </w:rPr>
        <w:t xml:space="preserve"> </w:t>
      </w:r>
      <w:r w:rsidR="00EC318F" w:rsidRPr="00322A5C">
        <w:rPr>
          <w:rFonts w:ascii="Times New Roman" w:hAnsi="Times New Roman" w:cs="Times New Roman"/>
          <w:bCs/>
          <w:iCs/>
        </w:rPr>
        <w:t>by weight</w:t>
      </w:r>
      <w:r w:rsidR="000C7BF5">
        <w:rPr>
          <w:rFonts w:ascii="Times New Roman" w:hAnsi="Times New Roman" w:cs="Times New Roman"/>
          <w:bCs/>
          <w:iCs/>
        </w:rPr>
        <w:t xml:space="preserve">. </w:t>
      </w:r>
      <w:r w:rsidR="000C7BF5" w:rsidRPr="00322A5C">
        <w:rPr>
          <w:rFonts w:ascii="Times New Roman" w:hAnsi="Times New Roman"/>
        </w:rPr>
        <w:t xml:space="preserve">Within this highly biodiverse system, </w:t>
      </w:r>
      <w:r w:rsidR="000C7BF5">
        <w:rPr>
          <w:rFonts w:ascii="Times New Roman" w:hAnsi="Times New Roman"/>
        </w:rPr>
        <w:t xml:space="preserve">however, </w:t>
      </w:r>
      <w:r w:rsidR="000C7BF5" w:rsidRPr="00322A5C">
        <w:rPr>
          <w:rFonts w:ascii="Times New Roman" w:hAnsi="Times New Roman"/>
        </w:rPr>
        <w:t>the</w:t>
      </w:r>
      <w:r w:rsidR="000C7BF5">
        <w:rPr>
          <w:rFonts w:ascii="Times New Roman" w:hAnsi="Times New Roman"/>
        </w:rPr>
        <w:t>se</w:t>
      </w:r>
      <w:r w:rsidR="000C7BF5" w:rsidRPr="00322A5C">
        <w:rPr>
          <w:rFonts w:ascii="Times New Roman" w:hAnsi="Times New Roman"/>
        </w:rPr>
        <w:t xml:space="preserve"> top </w:t>
      </w:r>
      <w:r w:rsidR="000C7BF5">
        <w:rPr>
          <w:rFonts w:ascii="Times New Roman" w:hAnsi="Times New Roman"/>
        </w:rPr>
        <w:t xml:space="preserve">commercial </w:t>
      </w:r>
      <w:r w:rsidR="000C7BF5" w:rsidRPr="00322A5C">
        <w:rPr>
          <w:rFonts w:ascii="Times New Roman" w:hAnsi="Times New Roman"/>
        </w:rPr>
        <w:t xml:space="preserve">species represent </w:t>
      </w:r>
      <w:del w:id="87" w:author="Sebastian Heilpern" w:date="2023-05-08T15:51:00Z">
        <w:r w:rsidR="000C7BF5" w:rsidDel="0093301F">
          <w:rPr>
            <w:rFonts w:ascii="Times New Roman" w:hAnsi="Times New Roman"/>
          </w:rPr>
          <w:delText xml:space="preserve">a </w:delText>
        </w:r>
      </w:del>
      <w:r w:rsidR="000C7BF5">
        <w:rPr>
          <w:rFonts w:ascii="Times New Roman" w:hAnsi="Times New Roman"/>
        </w:rPr>
        <w:t>only small</w:t>
      </w:r>
      <w:r w:rsidR="000C7BF5" w:rsidRPr="00322A5C">
        <w:rPr>
          <w:rFonts w:ascii="Times New Roman" w:hAnsi="Times New Roman"/>
        </w:rPr>
        <w:t xml:space="preserve"> subset of </w:t>
      </w:r>
      <w:r w:rsidR="000C7BF5">
        <w:rPr>
          <w:rFonts w:ascii="Times New Roman" w:hAnsi="Times New Roman"/>
        </w:rPr>
        <w:t>ecosystem-level biodiversity</w:t>
      </w:r>
      <w:r w:rsidR="0053752F">
        <w:rPr>
          <w:rFonts w:ascii="Times New Roman" w:hAnsi="Times New Roman"/>
        </w:rPr>
        <w:t>:</w:t>
      </w:r>
      <w:r w:rsidR="0094052C">
        <w:rPr>
          <w:rFonts w:ascii="Times New Roman" w:hAnsi="Times New Roman"/>
        </w:rPr>
        <w:t xml:space="preserve"> </w:t>
      </w:r>
      <w:r w:rsidR="00A34523" w:rsidRPr="00322A5C">
        <w:rPr>
          <w:rFonts w:ascii="Times New Roman" w:hAnsi="Times New Roman"/>
        </w:rPr>
        <w:t>nearly 8</w:t>
      </w:r>
      <w:r w:rsidR="0058209D" w:rsidRPr="00322A5C">
        <w:rPr>
          <w:rFonts w:ascii="Times New Roman" w:hAnsi="Times New Roman"/>
        </w:rPr>
        <w:t xml:space="preserve"> times </w:t>
      </w:r>
      <w:r w:rsidR="00EC318F" w:rsidRPr="00322A5C">
        <w:rPr>
          <w:rFonts w:ascii="Times New Roman" w:hAnsi="Times New Roman"/>
        </w:rPr>
        <w:t>more species</w:t>
      </w:r>
      <w:r w:rsidR="0058209D" w:rsidRPr="00322A5C">
        <w:rPr>
          <w:rFonts w:ascii="Times New Roman" w:hAnsi="Times New Roman"/>
        </w:rPr>
        <w:t xml:space="preserve"> </w:t>
      </w:r>
      <w:r w:rsidR="00EC318F" w:rsidRPr="00322A5C">
        <w:rPr>
          <w:rFonts w:ascii="Times New Roman" w:hAnsi="Times New Roman"/>
        </w:rPr>
        <w:t>are</w:t>
      </w:r>
      <w:r w:rsidR="0058209D" w:rsidRPr="00322A5C">
        <w:rPr>
          <w:rFonts w:ascii="Times New Roman" w:hAnsi="Times New Roman"/>
        </w:rPr>
        <w:t xml:space="preserve"> routinely consumed</w:t>
      </w:r>
      <w:ins w:id="88" w:author="Sebastian Heilpern" w:date="2023-05-08T15:52:00Z">
        <w:r w:rsidR="0093301F">
          <w:rPr>
            <w:rFonts w:ascii="Times New Roman" w:hAnsi="Times New Roman"/>
          </w:rPr>
          <w:t xml:space="preserve"> by any individual household</w:t>
        </w:r>
      </w:ins>
      <w:r w:rsidR="0058209D" w:rsidRPr="00322A5C">
        <w:rPr>
          <w:rFonts w:ascii="Times New Roman" w:hAnsi="Times New Roman"/>
        </w:rPr>
        <w:t xml:space="preserve">. Further, </w:t>
      </w:r>
      <w:r w:rsidR="001C4BBF" w:rsidRPr="00322A5C">
        <w:rPr>
          <w:rFonts w:ascii="Times New Roman" w:hAnsi="Times New Roman"/>
        </w:rPr>
        <w:t>3</w:t>
      </w:r>
      <w:r w:rsidR="00B557A4" w:rsidRPr="00322A5C">
        <w:rPr>
          <w:rFonts w:ascii="Times New Roman" w:hAnsi="Times New Roman"/>
        </w:rPr>
        <w:t>5</w:t>
      </w:r>
      <w:r w:rsidR="001C4BBF" w:rsidRPr="00322A5C">
        <w:rPr>
          <w:rFonts w:ascii="Times New Roman" w:hAnsi="Times New Roman"/>
        </w:rPr>
        <w:t xml:space="preserve">% of </w:t>
      </w:r>
      <w:r w:rsidR="0058209D" w:rsidRPr="00322A5C">
        <w:rPr>
          <w:rFonts w:ascii="Times New Roman" w:hAnsi="Times New Roman"/>
        </w:rPr>
        <w:t xml:space="preserve">households consume but </w:t>
      </w:r>
      <w:r w:rsidR="001C4BBF" w:rsidRPr="00322A5C">
        <w:rPr>
          <w:rFonts w:ascii="Times New Roman" w:hAnsi="Times New Roman"/>
        </w:rPr>
        <w:t>never</w:t>
      </w:r>
      <w:r w:rsidR="0058209D" w:rsidRPr="00322A5C">
        <w:rPr>
          <w:rFonts w:ascii="Times New Roman" w:hAnsi="Times New Roman"/>
        </w:rPr>
        <w:t xml:space="preserve"> sell fish</w:t>
      </w:r>
      <w:r w:rsidR="00B557A4" w:rsidRPr="00322A5C">
        <w:rPr>
          <w:rFonts w:ascii="Times New Roman" w:hAnsi="Times New Roman"/>
        </w:rPr>
        <w:t xml:space="preserve"> </w:t>
      </w:r>
      <w:r w:rsidR="00B557A4" w:rsidRPr="00322A5C">
        <w:rPr>
          <w:rFonts w:ascii="Times New Roman" w:hAnsi="Times New Roman"/>
        </w:rPr>
        <w:fldChar w:fldCharType="begin"/>
      </w:r>
      <w:r w:rsidR="00D32580">
        <w:rPr>
          <w:rFonts w:ascii="Times New Roman" w:hAnsi="Times New Roman"/>
        </w:rPr>
        <w:instrText xml:space="preserve"> ADDIN EN.CITE &lt;EndNote&gt;&lt;Cite&gt;&lt;Author&gt;Freed&lt;/Author&gt;&lt;Year&gt;2020&lt;/Year&gt;&lt;RecNum&gt;4509&lt;/RecNum&gt;&lt;DisplayText&gt;(24)&lt;/DisplayText&gt;&lt;record&gt;&lt;rec-number&gt;4509&lt;/rec-number&gt;&lt;foreign-keys&gt;&lt;key app="EN" db-id="fptv0exrl0zffiew0r9vv29gppxttt90xdz2" timestamp="1589332384"&gt;4509&lt;/key&gt;&lt;/foreign-keys&gt;&lt;ref-type name="Journal Article"&gt;17&lt;/ref-type&gt;&lt;contributors&gt;&lt;authors&gt;&lt;author&gt;Freed, Sarah&lt;/author&gt;&lt;author&gt;Kura, Yumiko&lt;/author&gt;&lt;author&gt;Sean, Vichet&lt;/author&gt;&lt;author&gt;Mith, Samonn&lt;/author&gt;&lt;author&gt;Cohen, Philippa&lt;/author&gt;&lt;author&gt;Kim, Miratori&lt;/author&gt;&lt;author&gt;Thay, Somony&lt;/author&gt;&lt;author&gt;Chhy, Savry&lt;/author&gt;&lt;/authors&gt;&lt;/contributors&gt;&lt;titles&gt;&lt;title&gt;Rice field fisheries: Wild aquatic species diversity, food provision services and contribution to inland fisheries&lt;/title&gt;&lt;secondary-title&gt;Fisheries Research&lt;/secondary-title&gt;&lt;/titles&gt;&lt;periodical&gt;&lt;full-title&gt;Fisheries Research&lt;/full-title&gt;&lt;/periodical&gt;&lt;pages&gt;105615&lt;/pages&gt;&lt;volume&gt;229&lt;/volume&gt;&lt;keywords&gt;&lt;keyword&gt;Inland fishery&lt;/keyword&gt;&lt;keyword&gt;Food security&lt;/keyword&gt;&lt;keyword&gt;Rice-Fish system&lt;/keyword&gt;&lt;keyword&gt;Commons&lt;/keyword&gt;&lt;keyword&gt;Wild foods&lt;/keyword&gt;&lt;keyword&gt;Agrobiodiversity&lt;/keyword&gt;&lt;/keywords&gt;&lt;dates&gt;&lt;year&gt;2020&lt;/year&gt;&lt;pub-dates&gt;&lt;date&gt;2020/09/01/&lt;/date&gt;&lt;/pub-dates&gt;&lt;/dates&gt;&lt;isbn&gt;0165-7836&lt;/isbn&gt;&lt;urls&gt;&lt;related-urls&gt;&lt;url&gt;http://www.sciencedirect.com/science/article/pii/S0165783620301326&lt;/url&gt;&lt;/related-urls&gt;&lt;/urls&gt;&lt;electronic-resource-num&gt;https://doi.org/10.1016/j.fishres.2020.105615&lt;/electronic-resource-num&gt;&lt;/record&gt;&lt;/Cite&gt;&lt;/EndNote&gt;</w:instrText>
      </w:r>
      <w:r w:rsidR="00B557A4" w:rsidRPr="00322A5C">
        <w:rPr>
          <w:rFonts w:ascii="Times New Roman" w:hAnsi="Times New Roman"/>
        </w:rPr>
        <w:fldChar w:fldCharType="separate"/>
      </w:r>
      <w:r w:rsidR="00D32580">
        <w:rPr>
          <w:rFonts w:ascii="Times New Roman" w:hAnsi="Times New Roman"/>
          <w:noProof/>
        </w:rPr>
        <w:t>(24)</w:t>
      </w:r>
      <w:r w:rsidR="00B557A4" w:rsidRPr="00322A5C">
        <w:rPr>
          <w:rFonts w:ascii="Times New Roman" w:hAnsi="Times New Roman"/>
        </w:rPr>
        <w:fldChar w:fldCharType="end"/>
      </w:r>
      <w:r w:rsidR="00EC318F" w:rsidRPr="00322A5C">
        <w:rPr>
          <w:rFonts w:ascii="Times New Roman" w:hAnsi="Times New Roman"/>
        </w:rPr>
        <w:t>, underlining the potential to undercount</w:t>
      </w:r>
      <w:r w:rsidR="009948DA">
        <w:rPr>
          <w:rFonts w:ascii="Times New Roman" w:hAnsi="Times New Roman"/>
        </w:rPr>
        <w:t xml:space="preserve"> biodiversity use</w:t>
      </w:r>
      <w:r w:rsidR="0094052C">
        <w:rPr>
          <w:rFonts w:ascii="Times New Roman" w:hAnsi="Times New Roman"/>
        </w:rPr>
        <w:t>d</w:t>
      </w:r>
      <w:r w:rsidR="009948DA">
        <w:rPr>
          <w:rFonts w:ascii="Times New Roman" w:hAnsi="Times New Roman"/>
        </w:rPr>
        <w:t xml:space="preserve"> </w:t>
      </w:r>
      <w:r w:rsidR="0094052C">
        <w:rPr>
          <w:rFonts w:ascii="Times New Roman" w:hAnsi="Times New Roman"/>
        </w:rPr>
        <w:t xml:space="preserve">by </w:t>
      </w:r>
      <w:r w:rsidR="00EC318F" w:rsidRPr="00322A5C">
        <w:rPr>
          <w:rFonts w:ascii="Times New Roman" w:hAnsi="Times New Roman"/>
        </w:rPr>
        <w:t>households that do</w:t>
      </w:r>
      <w:r w:rsidR="0094052C">
        <w:rPr>
          <w:rFonts w:ascii="Times New Roman" w:hAnsi="Times New Roman"/>
        </w:rPr>
        <w:t>es</w:t>
      </w:r>
      <w:r w:rsidR="00EC318F" w:rsidRPr="00322A5C">
        <w:rPr>
          <w:rFonts w:ascii="Times New Roman" w:hAnsi="Times New Roman"/>
        </w:rPr>
        <w:t xml:space="preserve"> </w:t>
      </w:r>
      <w:r w:rsidR="00EC318F" w:rsidRPr="00322A5C">
        <w:rPr>
          <w:rFonts w:ascii="Times New Roman" w:hAnsi="Times New Roman"/>
        </w:rPr>
        <w:lastRenderedPageBreak/>
        <w:t>not enter markets</w:t>
      </w:r>
      <w:r w:rsidR="0058209D" w:rsidRPr="00322A5C">
        <w:rPr>
          <w:rFonts w:ascii="Times New Roman" w:hAnsi="Times New Roman"/>
        </w:rPr>
        <w:t>.</w:t>
      </w:r>
      <w:r w:rsidR="000C7BF5">
        <w:rPr>
          <w:rFonts w:ascii="Times New Roman" w:hAnsi="Times New Roman"/>
        </w:rPr>
        <w:t xml:space="preserve"> Considering that geographies where people rely heavily on </w:t>
      </w:r>
      <w:commentRangeStart w:id="89"/>
      <w:r w:rsidR="000C7BF5">
        <w:rPr>
          <w:rFonts w:ascii="Times New Roman" w:hAnsi="Times New Roman"/>
        </w:rPr>
        <w:t xml:space="preserve">freshwater fish </w:t>
      </w:r>
      <w:commentRangeEnd w:id="89"/>
      <w:r w:rsidR="0093301F">
        <w:rPr>
          <w:rStyle w:val="CommentReference"/>
          <w:rFonts w:ascii="Cambria" w:eastAsia="MS Mincho" w:hAnsi="Cambria" w:cs="Times New Roman"/>
          <w:color w:val="000000"/>
        </w:rPr>
        <w:commentReference w:id="89"/>
      </w:r>
      <w:r w:rsidR="000C7BF5">
        <w:rPr>
          <w:rFonts w:ascii="Times New Roman" w:hAnsi="Times New Roman"/>
        </w:rPr>
        <w:t xml:space="preserve">are highly diverse </w:t>
      </w:r>
      <w:r w:rsidR="005573C8">
        <w:rPr>
          <w:rFonts w:ascii="Times New Roman" w:hAnsi="Times New Roman"/>
        </w:rPr>
        <w:fldChar w:fldCharType="begin"/>
      </w:r>
      <w:r w:rsidR="005573C8">
        <w:rPr>
          <w:rFonts w:ascii="Times New Roman" w:hAnsi="Times New Roman"/>
        </w:rPr>
        <w:instrText xml:space="preserve"> ADDIN EN.CITE &lt;EndNote&gt;&lt;Cite&gt;&lt;Author&gt;McIntyre&lt;/Author&gt;&lt;Year&gt;2016&lt;/Year&gt;&lt;RecNum&gt;3507&lt;/RecNum&gt;&lt;DisplayText&gt;(32)&lt;/DisplayText&gt;&lt;record&gt;&lt;rec-number&gt;3507&lt;/rec-number&gt;&lt;foreign-keys&gt;&lt;key app="EN" db-id="fptv0exrl0zffiew0r9vv29gppxttt90xdz2" timestamp="1478110595"&gt;3507&lt;/key&gt;&lt;/foreign-keys&gt;&lt;ref-type name="Journal Article"&gt;17&lt;/ref-type&gt;&lt;contributors&gt;&lt;authors&gt;&lt;author&gt;McIntyre, Peter B.&lt;/author&gt;&lt;author&gt;Reidy Liermann, Catherine A.&lt;/author&gt;&lt;author&gt;Revenga, Carmen&lt;/author&gt;&lt;/authors&gt;&lt;/contributors&gt;&lt;titles&gt;&lt;title&gt;Linking freshwater fishery management to global food security and biodiversity conservation&lt;/title&gt;&lt;secondary-title&gt;Proceedings of the National Academy of Sciences&lt;/secondary-title&gt;&lt;/titles&gt;&lt;periodical&gt;&lt;full-title&gt;Proceedings of the National Academy of Sciences&lt;/full-title&gt;&lt;/periodical&gt;&lt;pages&gt;12880-12885&lt;/pages&gt;&lt;volume&gt;113&lt;/volume&gt;&lt;number&gt;45&lt;/number&gt;&lt;dates&gt;&lt;year&gt;2016&lt;/year&gt;&lt;pub-dates&gt;&lt;date&gt;October 24, 2016&lt;/date&gt;&lt;/pub-dates&gt;&lt;/dates&gt;&lt;urls&gt;&lt;related-urls&gt;&lt;url&gt;http://www.pnas.org/content/early/2016/10/18/1521540113.abstract&lt;/url&gt;&lt;/related-urls&gt;&lt;/urls&gt;&lt;electronic-resource-num&gt;10.1073/pnas.1521540113&lt;/electronic-resource-num&gt;&lt;/record&gt;&lt;/Cite&gt;&lt;/EndNote&gt;</w:instrText>
      </w:r>
      <w:r w:rsidR="005573C8">
        <w:rPr>
          <w:rFonts w:ascii="Times New Roman" w:hAnsi="Times New Roman"/>
        </w:rPr>
        <w:fldChar w:fldCharType="separate"/>
      </w:r>
      <w:r w:rsidR="005573C8">
        <w:rPr>
          <w:rFonts w:ascii="Times New Roman" w:hAnsi="Times New Roman"/>
          <w:noProof/>
        </w:rPr>
        <w:t>(32)</w:t>
      </w:r>
      <w:r w:rsidR="005573C8">
        <w:rPr>
          <w:rFonts w:ascii="Times New Roman" w:hAnsi="Times New Roman"/>
        </w:rPr>
        <w:fldChar w:fldCharType="end"/>
      </w:r>
      <w:r w:rsidR="000C7BF5">
        <w:rPr>
          <w:rFonts w:ascii="Times New Roman" w:hAnsi="Times New Roman"/>
        </w:rPr>
        <w:t>, misrepresentation of biodiversity use are likely widespread.</w:t>
      </w:r>
    </w:p>
    <w:p w14:paraId="24F3D58F" w14:textId="74184231" w:rsidR="00FC0F3C" w:rsidRDefault="00FC0F3C" w:rsidP="00505108">
      <w:pPr>
        <w:rPr>
          <w:rFonts w:ascii="Times New Roman" w:hAnsi="Times New Roman" w:cs="Times New Roman"/>
        </w:rPr>
      </w:pPr>
    </w:p>
    <w:p w14:paraId="5F5DB9CC" w14:textId="589E6D94" w:rsidR="00054059" w:rsidRPr="00A32FF5" w:rsidRDefault="00054059" w:rsidP="00054059">
      <w:pPr>
        <w:rPr>
          <w:rFonts w:ascii="Times New Roman" w:hAnsi="Times New Roman"/>
          <w:b/>
          <w:bCs/>
          <w:i/>
          <w:iCs/>
        </w:rPr>
      </w:pPr>
      <w:r>
        <w:rPr>
          <w:rFonts w:ascii="Times New Roman" w:hAnsi="Times New Roman"/>
          <w:b/>
          <w:bCs/>
          <w:i/>
          <w:iCs/>
        </w:rPr>
        <w:t xml:space="preserve">Q2: </w:t>
      </w:r>
      <w:r w:rsidR="0055767C">
        <w:rPr>
          <w:rFonts w:ascii="Times New Roman" w:hAnsi="Times New Roman" w:cs="Times New Roman"/>
          <w:b/>
          <w:bCs/>
          <w:i/>
          <w:iCs/>
        </w:rPr>
        <w:t>F</w:t>
      </w:r>
      <w:r w:rsidR="0055767C" w:rsidRPr="0055767C">
        <w:rPr>
          <w:rFonts w:ascii="Times New Roman" w:hAnsi="Times New Roman" w:cs="Times New Roman"/>
          <w:b/>
          <w:bCs/>
          <w:i/>
          <w:iCs/>
        </w:rPr>
        <w:t xml:space="preserve">iltering of biodiversity </w:t>
      </w:r>
      <w:r w:rsidR="0055767C">
        <w:rPr>
          <w:rFonts w:ascii="Times New Roman" w:hAnsi="Times New Roman" w:cs="Times New Roman"/>
          <w:b/>
          <w:bCs/>
          <w:i/>
          <w:iCs/>
        </w:rPr>
        <w:t xml:space="preserve">for human uses integrates </w:t>
      </w:r>
      <w:r w:rsidR="0055767C">
        <w:rPr>
          <w:rFonts w:ascii="Times New Roman" w:hAnsi="Times New Roman"/>
          <w:b/>
          <w:bCs/>
          <w:i/>
          <w:iCs/>
        </w:rPr>
        <w:t>e</w:t>
      </w:r>
      <w:r>
        <w:rPr>
          <w:rFonts w:ascii="Times New Roman" w:hAnsi="Times New Roman"/>
          <w:b/>
          <w:bCs/>
          <w:i/>
          <w:iCs/>
        </w:rPr>
        <w:t xml:space="preserve">cological traits </w:t>
      </w:r>
    </w:p>
    <w:p w14:paraId="61B03A2D" w14:textId="42727BC2" w:rsidR="00054059" w:rsidRPr="00054059" w:rsidRDefault="00054059" w:rsidP="00505108">
      <w:pPr>
        <w:rPr>
          <w:rFonts w:ascii="Times New Roman" w:hAnsi="Times New Roman"/>
        </w:rPr>
      </w:pPr>
      <w:r>
        <w:rPr>
          <w:rFonts w:ascii="Times New Roman" w:hAnsi="Times New Roman"/>
        </w:rPr>
        <w:t>F</w:t>
      </w:r>
      <w:r w:rsidRPr="0053721A">
        <w:rPr>
          <w:rFonts w:ascii="Times New Roman" w:hAnsi="Times New Roman"/>
        </w:rPr>
        <w:t xml:space="preserve">ish catch is </w:t>
      </w:r>
      <w:r>
        <w:rPr>
          <w:rFonts w:ascii="Times New Roman" w:hAnsi="Times New Roman"/>
        </w:rPr>
        <w:t>fundamentally a</w:t>
      </w:r>
      <w:r w:rsidRPr="0053721A">
        <w:rPr>
          <w:rFonts w:ascii="Times New Roman" w:hAnsi="Times New Roman"/>
        </w:rPr>
        <w:t xml:space="preserve"> function of </w:t>
      </w:r>
      <w:r>
        <w:rPr>
          <w:rFonts w:ascii="Times New Roman" w:hAnsi="Times New Roman"/>
        </w:rPr>
        <w:t xml:space="preserve">a combination of </w:t>
      </w:r>
      <w:r w:rsidRPr="0053721A">
        <w:rPr>
          <w:rFonts w:ascii="Times New Roman" w:hAnsi="Times New Roman"/>
        </w:rPr>
        <w:t>species availability</w:t>
      </w:r>
      <w:r>
        <w:rPr>
          <w:rFonts w:ascii="Times New Roman" w:hAnsi="Times New Roman"/>
        </w:rPr>
        <w:t xml:space="preserve"> and </w:t>
      </w:r>
      <w:r w:rsidRPr="0053721A">
        <w:rPr>
          <w:rFonts w:ascii="Times New Roman" w:hAnsi="Times New Roman"/>
        </w:rPr>
        <w:t>the choices of households.</w:t>
      </w:r>
      <w:r>
        <w:rPr>
          <w:rFonts w:ascii="Times New Roman" w:hAnsi="Times New Roman"/>
        </w:rPr>
        <w:t xml:space="preserve"> </w:t>
      </w:r>
      <w:r w:rsidRPr="0053721A">
        <w:rPr>
          <w:rFonts w:ascii="Times New Roman" w:hAnsi="Times New Roman"/>
        </w:rPr>
        <w:t>Households elect to fish, choose their fishing grounds, and select fishing gears, many of which are highly specialized. Similarly, the choice of which species to consume and sell is dependent on a range of factors, including not only availability but factors such as preferences, prices, and market access.</w:t>
      </w:r>
      <w:r>
        <w:rPr>
          <w:rFonts w:ascii="Times New Roman" w:hAnsi="Times New Roman"/>
        </w:rPr>
        <w:t xml:space="preserve"> </w:t>
      </w:r>
      <w:commentRangeStart w:id="90"/>
      <w:r w:rsidR="008B49D0">
        <w:rPr>
          <w:rFonts w:ascii="Times New Roman" w:hAnsi="Times New Roman" w:cs="Times New Roman"/>
        </w:rPr>
        <w:t>We found that ecological traits – including body size, nutrient profiles, and size – are associated with how biodiversity flows from the ecosystem-level to what households choose to consume and sell</w:t>
      </w:r>
      <w:commentRangeEnd w:id="90"/>
      <w:r w:rsidR="0093301F">
        <w:rPr>
          <w:rStyle w:val="CommentReference"/>
          <w:rFonts w:ascii="Cambria" w:eastAsia="MS Mincho" w:hAnsi="Cambria" w:cs="Times New Roman"/>
          <w:color w:val="000000"/>
        </w:rPr>
        <w:commentReference w:id="90"/>
      </w:r>
      <w:r w:rsidR="008B49D0">
        <w:rPr>
          <w:rFonts w:ascii="Times New Roman" w:hAnsi="Times New Roman" w:cs="Times New Roman"/>
        </w:rPr>
        <w:t>.</w:t>
      </w:r>
    </w:p>
    <w:p w14:paraId="38F75BC3" w14:textId="77777777" w:rsidR="000C21F1" w:rsidRDefault="000C21F1" w:rsidP="00054059">
      <w:pPr>
        <w:rPr>
          <w:rFonts w:ascii="Times New Roman" w:hAnsi="Times New Roman" w:cs="Times New Roman"/>
        </w:rPr>
      </w:pPr>
    </w:p>
    <w:p w14:paraId="741C71EB" w14:textId="74FD5F29" w:rsidR="000C21F1" w:rsidRPr="00054059" w:rsidRDefault="000C21F1" w:rsidP="00054059">
      <w:pPr>
        <w:rPr>
          <w:rFonts w:ascii="Times New Roman" w:hAnsi="Times New Roman" w:cs="Times New Roman"/>
        </w:rPr>
      </w:pPr>
      <w:r w:rsidRPr="0053752F">
        <w:rPr>
          <w:rFonts w:ascii="Times New Roman" w:hAnsi="Times New Roman" w:cs="Times New Roman"/>
        </w:rPr>
        <w:t>On average, households sell</w:t>
      </w:r>
      <w:r>
        <w:rPr>
          <w:rFonts w:ascii="Times New Roman" w:hAnsi="Times New Roman" w:cs="Times New Roman"/>
          <w:b/>
          <w:bCs/>
        </w:rPr>
        <w:t xml:space="preserve"> </w:t>
      </w:r>
      <w:r>
        <w:rPr>
          <w:rFonts w:ascii="Times New Roman" w:hAnsi="Times New Roman" w:cs="Times New Roman"/>
        </w:rPr>
        <w:t>species that are larger and more common, and consume more nutrient dense species (</w:t>
      </w:r>
      <w:r w:rsidRPr="006C030F">
        <w:rPr>
          <w:rFonts w:ascii="Times New Roman" w:hAnsi="Times New Roman" w:cs="Times New Roman"/>
          <w:b/>
          <w:bCs/>
        </w:rPr>
        <w:t>Figure 3</w:t>
      </w:r>
      <w:r>
        <w:rPr>
          <w:rFonts w:ascii="Times New Roman" w:hAnsi="Times New Roman" w:cs="Times New Roman"/>
        </w:rPr>
        <w:t>, Q2</w:t>
      </w:r>
      <w:r w:rsidRPr="001C4BBF">
        <w:rPr>
          <w:rFonts w:ascii="Times New Roman" w:hAnsi="Times New Roman" w:cs="Times New Roman"/>
        </w:rPr>
        <w:t>)</w:t>
      </w:r>
      <w:r>
        <w:rPr>
          <w:rFonts w:ascii="Times New Roman" w:hAnsi="Times New Roman"/>
        </w:rPr>
        <w:t xml:space="preserve">. The portfolios of species that households catch </w:t>
      </w:r>
      <w:r w:rsidRPr="000C21F1">
        <w:rPr>
          <w:rFonts w:ascii="Times New Roman" w:hAnsi="Times New Roman"/>
          <w:i/>
          <w:iCs/>
        </w:rPr>
        <w:t>and</w:t>
      </w:r>
      <w:r>
        <w:rPr>
          <w:rFonts w:ascii="Times New Roman" w:hAnsi="Times New Roman"/>
        </w:rPr>
        <w:t xml:space="preserve"> </w:t>
      </w:r>
      <w:r w:rsidR="008B49D0">
        <w:rPr>
          <w:rFonts w:ascii="Times New Roman" w:hAnsi="Times New Roman"/>
        </w:rPr>
        <w:t xml:space="preserve">those they </w:t>
      </w:r>
      <w:r>
        <w:rPr>
          <w:rFonts w:ascii="Times New Roman" w:hAnsi="Times New Roman"/>
        </w:rPr>
        <w:t>consume tend to be larger, less nutrient dense, and less common than the portfolio of species found in the ecosystem (Fig</w:t>
      </w:r>
      <w:r w:rsidR="00DA00B7">
        <w:rPr>
          <w:rFonts w:ascii="Times New Roman" w:hAnsi="Times New Roman"/>
        </w:rPr>
        <w:t>ure</w:t>
      </w:r>
      <w:r>
        <w:rPr>
          <w:rFonts w:ascii="Times New Roman" w:hAnsi="Times New Roman"/>
        </w:rPr>
        <w:t xml:space="preserve"> 3</w:t>
      </w:r>
      <w:commentRangeStart w:id="91"/>
      <w:r>
        <w:rPr>
          <w:rFonts w:ascii="Times New Roman" w:hAnsi="Times New Roman"/>
        </w:rPr>
        <w:t>, column 2</w:t>
      </w:r>
      <w:commentRangeEnd w:id="91"/>
      <w:r w:rsidR="009162EA">
        <w:rPr>
          <w:rStyle w:val="CommentReference"/>
          <w:rFonts w:ascii="Cambria" w:eastAsia="MS Mincho" w:hAnsi="Cambria" w:cs="Times New Roman"/>
          <w:color w:val="000000"/>
        </w:rPr>
        <w:commentReference w:id="91"/>
      </w:r>
      <w:r>
        <w:rPr>
          <w:rFonts w:ascii="Times New Roman" w:hAnsi="Times New Roman"/>
        </w:rPr>
        <w:t xml:space="preserve">). </w:t>
      </w:r>
      <w:r w:rsidRPr="00054059">
        <w:rPr>
          <w:rFonts w:ascii="Times New Roman" w:hAnsi="Times New Roman" w:cs="Times New Roman"/>
        </w:rPr>
        <w:t xml:space="preserve">In comparison to the caught and consumed species, species that are sold are more common, larger, and less nutrient dense </w:t>
      </w:r>
      <w:r>
        <w:rPr>
          <w:rFonts w:ascii="Times New Roman" w:hAnsi="Times New Roman" w:cs="Times New Roman"/>
        </w:rPr>
        <w:t xml:space="preserve">than the portfolio of species found in the ecosystem </w:t>
      </w:r>
      <w:r w:rsidRPr="00054059">
        <w:rPr>
          <w:rFonts w:ascii="Times New Roman" w:hAnsi="Times New Roman" w:cs="Times New Roman"/>
        </w:rPr>
        <w:t>(Fig</w:t>
      </w:r>
      <w:r w:rsidR="00DA00B7">
        <w:rPr>
          <w:rFonts w:ascii="Times New Roman" w:hAnsi="Times New Roman" w:cs="Times New Roman"/>
        </w:rPr>
        <w:t>ure</w:t>
      </w:r>
      <w:r w:rsidRPr="00054059">
        <w:rPr>
          <w:rFonts w:ascii="Times New Roman" w:hAnsi="Times New Roman" w:cs="Times New Roman"/>
        </w:rPr>
        <w:t xml:space="preserve"> 3, column 4). While our findings are aggregated to show overall patterns, within this highly seasonal flood-pulse system, the sale of fish is most common in seasons when fishing is most productive </w:t>
      </w:r>
      <w:r w:rsidRPr="00054059">
        <w:rPr>
          <w:rFonts w:ascii="Times New Roman" w:hAnsi="Times New Roman" w:cs="Times New Roman"/>
        </w:rPr>
        <w:fldChar w:fldCharType="begin"/>
      </w:r>
      <w:r>
        <w:rPr>
          <w:rFonts w:ascii="Times New Roman" w:hAnsi="Times New Roman" w:cs="Times New Roman"/>
        </w:rPr>
        <w:instrText xml:space="preserve"> ADDIN EN.CITE &lt;EndNote&gt;&lt;Cite&gt;&lt;Author&gt;Freed&lt;/Author&gt;&lt;Year&gt;2020&lt;/Year&gt;&lt;RecNum&gt;4509&lt;/RecNum&gt;&lt;DisplayText&gt;(24)&lt;/DisplayText&gt;&lt;record&gt;&lt;rec-number&gt;4509&lt;/rec-number&gt;&lt;foreign-keys&gt;&lt;key app="EN" db-id="fptv0exrl0zffiew0r9vv29gppxttt90xdz2" timestamp="1589332384"&gt;4509&lt;/key&gt;&lt;/foreign-keys&gt;&lt;ref-type name="Journal Article"&gt;17&lt;/ref-type&gt;&lt;contributors&gt;&lt;authors&gt;&lt;author&gt;Freed, Sarah&lt;/author&gt;&lt;author&gt;Kura, Yumiko&lt;/author&gt;&lt;author&gt;Sean, Vichet&lt;/author&gt;&lt;author&gt;Mith, Samonn&lt;/author&gt;&lt;author&gt;Cohen, Philippa&lt;/author&gt;&lt;author&gt;Kim, Miratori&lt;/author&gt;&lt;author&gt;Thay, Somony&lt;/author&gt;&lt;author&gt;Chhy, Savry&lt;/author&gt;&lt;/authors&gt;&lt;/contributors&gt;&lt;titles&gt;&lt;title&gt;Rice field fisheries: Wild aquatic species diversity, food provision services and contribution to inland fisheries&lt;/title&gt;&lt;secondary-title&gt;Fisheries Research&lt;/secondary-title&gt;&lt;/titles&gt;&lt;periodical&gt;&lt;full-title&gt;Fisheries Research&lt;/full-title&gt;&lt;/periodical&gt;&lt;pages&gt;105615&lt;/pages&gt;&lt;volume&gt;229&lt;/volume&gt;&lt;keywords&gt;&lt;keyword&gt;Inland fishery&lt;/keyword&gt;&lt;keyword&gt;Food security&lt;/keyword&gt;&lt;keyword&gt;Rice-Fish system&lt;/keyword&gt;&lt;keyword&gt;Commons&lt;/keyword&gt;&lt;keyword&gt;Wild foods&lt;/keyword&gt;&lt;keyword&gt;Agrobiodiversity&lt;/keyword&gt;&lt;/keywords&gt;&lt;dates&gt;&lt;year&gt;2020&lt;/year&gt;&lt;pub-dates&gt;&lt;date&gt;2020/09/01/&lt;/date&gt;&lt;/pub-dates&gt;&lt;/dates&gt;&lt;isbn&gt;0165-7836&lt;/isbn&gt;&lt;urls&gt;&lt;related-urls&gt;&lt;url&gt;http://www.sciencedirect.com/science/article/pii/S0165783620301326&lt;/url&gt;&lt;/related-urls&gt;&lt;/urls&gt;&lt;electronic-resource-num&gt;https://doi.org/10.1016/j.fishres.2020.105615&lt;/electronic-resource-num&gt;&lt;/record&gt;&lt;/Cite&gt;&lt;/EndNote&gt;</w:instrText>
      </w:r>
      <w:r w:rsidRPr="00054059">
        <w:rPr>
          <w:rFonts w:ascii="Times New Roman" w:hAnsi="Times New Roman" w:cs="Times New Roman"/>
        </w:rPr>
        <w:fldChar w:fldCharType="separate"/>
      </w:r>
      <w:r>
        <w:rPr>
          <w:rFonts w:ascii="Times New Roman" w:hAnsi="Times New Roman" w:cs="Times New Roman"/>
          <w:noProof/>
        </w:rPr>
        <w:t>(24)</w:t>
      </w:r>
      <w:r w:rsidRPr="00054059">
        <w:rPr>
          <w:rFonts w:ascii="Times New Roman" w:hAnsi="Times New Roman" w:cs="Times New Roman"/>
        </w:rPr>
        <w:fldChar w:fldCharType="end"/>
      </w:r>
      <w:r w:rsidRPr="00054059">
        <w:rPr>
          <w:rFonts w:ascii="Times New Roman" w:hAnsi="Times New Roman" w:cs="Times New Roman"/>
        </w:rPr>
        <w:t xml:space="preserve">, and availability of common species may thus drive both higher catches and </w:t>
      </w:r>
      <w:r>
        <w:rPr>
          <w:rFonts w:ascii="Times New Roman" w:hAnsi="Times New Roman" w:cs="Times New Roman"/>
        </w:rPr>
        <w:t>choices of which species to sell</w:t>
      </w:r>
      <w:r w:rsidRPr="00054059">
        <w:rPr>
          <w:rFonts w:ascii="Times New Roman" w:hAnsi="Times New Roman" w:cs="Times New Roman"/>
        </w:rPr>
        <w:t>.</w:t>
      </w:r>
    </w:p>
    <w:p w14:paraId="3ED349F9" w14:textId="77777777" w:rsidR="00A14BA2" w:rsidRPr="00054059" w:rsidRDefault="00A14BA2" w:rsidP="00505108">
      <w:pPr>
        <w:rPr>
          <w:rFonts w:ascii="Times New Roman" w:hAnsi="Times New Roman" w:cs="Times New Roman"/>
        </w:rPr>
      </w:pPr>
    </w:p>
    <w:p w14:paraId="0A1AA030" w14:textId="0BC4F6E0" w:rsidR="00722937" w:rsidRDefault="009B14ED" w:rsidP="00505108">
      <w:pPr>
        <w:rPr>
          <w:rFonts w:ascii="Times New Roman" w:hAnsi="Times New Roman" w:cs="Times New Roman"/>
        </w:rPr>
      </w:pPr>
      <w:commentRangeStart w:id="92"/>
      <w:r w:rsidRPr="00054059">
        <w:rPr>
          <w:rFonts w:ascii="Times New Roman" w:hAnsi="Times New Roman" w:cs="Times New Roman"/>
        </w:rPr>
        <w:t>These</w:t>
      </w:r>
      <w:commentRangeEnd w:id="92"/>
      <w:r w:rsidR="003C3F70">
        <w:rPr>
          <w:rStyle w:val="CommentReference"/>
          <w:rFonts w:ascii="Cambria" w:eastAsia="MS Mincho" w:hAnsi="Cambria" w:cs="Times New Roman"/>
          <w:color w:val="000000"/>
        </w:rPr>
        <w:commentReference w:id="92"/>
      </w:r>
      <w:r w:rsidRPr="00054059">
        <w:rPr>
          <w:rFonts w:ascii="Times New Roman" w:hAnsi="Times New Roman" w:cs="Times New Roman"/>
        </w:rPr>
        <w:t xml:space="preserve"> findings</w:t>
      </w:r>
      <w:ins w:id="93" w:author="Sebastian Heilpern" w:date="2023-05-08T16:05:00Z">
        <w:r w:rsidR="003C3F70">
          <w:rPr>
            <w:rFonts w:ascii="Times New Roman" w:hAnsi="Times New Roman" w:cs="Times New Roman"/>
          </w:rPr>
          <w:t xml:space="preserve"> carry </w:t>
        </w:r>
      </w:ins>
      <w:ins w:id="94" w:author="Sebastian Heilpern" w:date="2023-05-08T17:15:00Z">
        <w:r w:rsidR="00806BF7">
          <w:rPr>
            <w:rFonts w:ascii="Times New Roman" w:hAnsi="Times New Roman" w:cs="Times New Roman"/>
          </w:rPr>
          <w:t xml:space="preserve">two </w:t>
        </w:r>
      </w:ins>
      <w:ins w:id="95" w:author="Sebastian Heilpern" w:date="2023-05-08T16:05:00Z">
        <w:r w:rsidR="003C3F70">
          <w:rPr>
            <w:rFonts w:ascii="Times New Roman" w:hAnsi="Times New Roman" w:cs="Times New Roman"/>
          </w:rPr>
          <w:t>implications for</w:t>
        </w:r>
      </w:ins>
      <w:ins w:id="96" w:author="Sebastian Heilpern" w:date="2023-05-08T17:17:00Z">
        <w:r w:rsidR="00806BF7">
          <w:rPr>
            <w:rFonts w:ascii="Times New Roman" w:hAnsi="Times New Roman" w:cs="Times New Roman"/>
          </w:rPr>
          <w:t xml:space="preserve"> fisheries</w:t>
        </w:r>
      </w:ins>
      <w:ins w:id="97" w:author="Sebastian Heilpern" w:date="2023-05-08T16:05:00Z">
        <w:r w:rsidR="003C3F70">
          <w:rPr>
            <w:rFonts w:ascii="Times New Roman" w:hAnsi="Times New Roman" w:cs="Times New Roman"/>
          </w:rPr>
          <w:t xml:space="preserve"> </w:t>
        </w:r>
      </w:ins>
      <w:ins w:id="98" w:author="Sebastian Heilpern" w:date="2023-05-08T16:06:00Z">
        <w:r w:rsidR="003C3F70">
          <w:rPr>
            <w:rFonts w:ascii="Times New Roman" w:hAnsi="Times New Roman" w:cs="Times New Roman"/>
          </w:rPr>
          <w:t xml:space="preserve">sustainability and diets. First, </w:t>
        </w:r>
      </w:ins>
      <w:del w:id="99" w:author="Sebastian Heilpern" w:date="2023-05-08T16:06:00Z">
        <w:r w:rsidRPr="00054059" w:rsidDel="003C3F70">
          <w:rPr>
            <w:rFonts w:ascii="Times New Roman" w:hAnsi="Times New Roman" w:cs="Times New Roman"/>
          </w:rPr>
          <w:delText xml:space="preserve"> </w:delText>
        </w:r>
        <w:r w:rsidR="00A14BA2" w:rsidRPr="00054059" w:rsidDel="003C3F70">
          <w:rPr>
            <w:rFonts w:ascii="Times New Roman" w:hAnsi="Times New Roman" w:cs="Times New Roman"/>
          </w:rPr>
          <w:delText>demonstrate</w:delText>
        </w:r>
        <w:r w:rsidRPr="00054059" w:rsidDel="003C3F70">
          <w:rPr>
            <w:rFonts w:ascii="Times New Roman" w:hAnsi="Times New Roman" w:cs="Times New Roman"/>
          </w:rPr>
          <w:delText xml:space="preserve"> that the filtering of biodiversity from ecosystem availability to ultimate use is not independent of species ecological characteristics. </w:delText>
        </w:r>
        <w:r w:rsidR="00A14BA2" w:rsidRPr="00054059" w:rsidDel="003C3F70">
          <w:rPr>
            <w:rFonts w:ascii="Times New Roman" w:hAnsi="Times New Roman" w:cs="Times New Roman"/>
          </w:rPr>
          <w:delText>W</w:delText>
        </w:r>
      </w:del>
      <w:ins w:id="100" w:author="Sebastian Heilpern" w:date="2023-05-08T16:06:00Z">
        <w:r w:rsidR="003C3F70">
          <w:rPr>
            <w:rFonts w:ascii="Times New Roman" w:hAnsi="Times New Roman" w:cs="Times New Roman"/>
          </w:rPr>
          <w:t>w</w:t>
        </w:r>
      </w:ins>
      <w:r w:rsidR="00A14BA2" w:rsidRPr="00054059">
        <w:rPr>
          <w:rFonts w:ascii="Times New Roman" w:hAnsi="Times New Roman" w:cs="Times New Roman"/>
        </w:rPr>
        <w:t>hile the full suite of biodiversity available in</w:t>
      </w:r>
      <w:ins w:id="101" w:author="Sebastian Heilpern" w:date="2023-05-08T17:07:00Z">
        <w:r w:rsidR="003518A2">
          <w:rPr>
            <w:rFonts w:ascii="Times New Roman" w:hAnsi="Times New Roman" w:cs="Times New Roman"/>
          </w:rPr>
          <w:t xml:space="preserve"> an </w:t>
        </w:r>
      </w:ins>
      <w:del w:id="102" w:author="Sebastian Heilpern" w:date="2023-05-08T17:07:00Z">
        <w:r w:rsidR="00A14BA2" w:rsidRPr="00054059" w:rsidDel="003518A2">
          <w:rPr>
            <w:rFonts w:ascii="Times New Roman" w:hAnsi="Times New Roman" w:cs="Times New Roman"/>
          </w:rPr>
          <w:delText xml:space="preserve"> the </w:delText>
        </w:r>
      </w:del>
      <w:r w:rsidR="00A14BA2" w:rsidRPr="00054059">
        <w:rPr>
          <w:rFonts w:ascii="Times New Roman" w:hAnsi="Times New Roman" w:cs="Times New Roman"/>
        </w:rPr>
        <w:t xml:space="preserve">ecosystem </w:t>
      </w:r>
      <w:del w:id="103" w:author="Sebastian Heilpern" w:date="2023-05-08T16:07:00Z">
        <w:r w:rsidR="00A14BA2" w:rsidRPr="00054059" w:rsidDel="003C3F70">
          <w:rPr>
            <w:rFonts w:ascii="Times New Roman" w:hAnsi="Times New Roman" w:cs="Times New Roman"/>
          </w:rPr>
          <w:delText xml:space="preserve">may </w:delText>
        </w:r>
      </w:del>
      <w:r w:rsidR="00A14BA2" w:rsidRPr="00054059">
        <w:rPr>
          <w:rFonts w:ascii="Times New Roman" w:hAnsi="Times New Roman" w:cs="Times New Roman"/>
        </w:rPr>
        <w:t>underpin</w:t>
      </w:r>
      <w:ins w:id="104" w:author="Sebastian Heilpern" w:date="2023-05-08T17:08:00Z">
        <w:r w:rsidR="003518A2">
          <w:rPr>
            <w:rFonts w:ascii="Times New Roman" w:hAnsi="Times New Roman" w:cs="Times New Roman"/>
          </w:rPr>
          <w:t>s</w:t>
        </w:r>
      </w:ins>
      <w:r w:rsidR="00A14BA2" w:rsidRPr="00054059">
        <w:rPr>
          <w:rFonts w:ascii="Times New Roman" w:hAnsi="Times New Roman" w:cs="Times New Roman"/>
        </w:rPr>
        <w:t xml:space="preserve"> </w:t>
      </w:r>
      <w:del w:id="105" w:author="Sebastian Heilpern" w:date="2023-05-08T16:07:00Z">
        <w:r w:rsidR="00A14BA2" w:rsidRPr="00054059" w:rsidDel="003C3F70">
          <w:rPr>
            <w:rFonts w:ascii="Times New Roman" w:hAnsi="Times New Roman" w:cs="Times New Roman"/>
          </w:rPr>
          <w:delText xml:space="preserve">the </w:delText>
        </w:r>
      </w:del>
      <w:r w:rsidR="00A14BA2" w:rsidRPr="00054059">
        <w:rPr>
          <w:rFonts w:ascii="Times New Roman" w:hAnsi="Times New Roman" w:cs="Times New Roman"/>
        </w:rPr>
        <w:t xml:space="preserve">wider aquatic food web </w:t>
      </w:r>
      <w:ins w:id="106" w:author="Sebastian Heilpern" w:date="2023-05-08T16:09:00Z">
        <w:r w:rsidR="003C3F70">
          <w:rPr>
            <w:rFonts w:ascii="Times New Roman" w:hAnsi="Times New Roman" w:cs="Times New Roman"/>
          </w:rPr>
          <w:t>functioning</w:t>
        </w:r>
      </w:ins>
      <w:del w:id="107" w:author="Sebastian Heilpern" w:date="2023-05-08T16:07:00Z">
        <w:r w:rsidR="00A14BA2" w:rsidRPr="00054059" w:rsidDel="003C3F70">
          <w:rPr>
            <w:rFonts w:ascii="Times New Roman" w:hAnsi="Times New Roman" w:cs="Times New Roman"/>
          </w:rPr>
          <w:delText>and production</w:delText>
        </w:r>
      </w:del>
      <w:del w:id="108" w:author="Sebastian Heilpern" w:date="2023-05-08T15:58:00Z">
        <w:r w:rsidR="00A14BA2" w:rsidRPr="00054059" w:rsidDel="0093301F">
          <w:rPr>
            <w:rFonts w:ascii="Times New Roman" w:hAnsi="Times New Roman" w:cs="Times New Roman"/>
          </w:rPr>
          <w:delText xml:space="preserve"> of the most harvested species</w:delText>
        </w:r>
      </w:del>
      <w:r w:rsidR="00A14BA2" w:rsidRPr="00054059">
        <w:rPr>
          <w:rFonts w:ascii="Times New Roman" w:hAnsi="Times New Roman" w:cs="Times New Roman"/>
        </w:rPr>
        <w:t>, h</w:t>
      </w:r>
      <w:r w:rsidR="001D2803" w:rsidRPr="00054059">
        <w:rPr>
          <w:rFonts w:ascii="Times New Roman" w:hAnsi="Times New Roman" w:cs="Times New Roman"/>
        </w:rPr>
        <w:t xml:space="preserve">ouseholds do not </w:t>
      </w:r>
      <w:r w:rsidR="008B49D0">
        <w:rPr>
          <w:rFonts w:ascii="Times New Roman" w:hAnsi="Times New Roman" w:cs="Times New Roman"/>
        </w:rPr>
        <w:t xml:space="preserve">directly </w:t>
      </w:r>
      <w:r w:rsidR="001D2803" w:rsidRPr="00054059">
        <w:rPr>
          <w:rFonts w:ascii="Times New Roman" w:hAnsi="Times New Roman" w:cs="Times New Roman"/>
        </w:rPr>
        <w:t>use the entire constellation of species available</w:t>
      </w:r>
      <w:del w:id="109" w:author="Sebastian Heilpern" w:date="2023-05-08T15:56:00Z">
        <w:r w:rsidR="008B49D0" w:rsidDel="0093301F">
          <w:rPr>
            <w:rFonts w:ascii="Times New Roman" w:hAnsi="Times New Roman" w:cs="Times New Roman"/>
          </w:rPr>
          <w:delText>, on average</w:delText>
        </w:r>
      </w:del>
      <w:r w:rsidR="000C21F1">
        <w:rPr>
          <w:rFonts w:ascii="Times New Roman" w:hAnsi="Times New Roman" w:cs="Times New Roman"/>
        </w:rPr>
        <w:t>.</w:t>
      </w:r>
      <w:ins w:id="110" w:author="Sebastian Heilpern" w:date="2023-05-08T16:08:00Z">
        <w:r w:rsidR="003C3F70">
          <w:rPr>
            <w:rFonts w:ascii="Times New Roman" w:hAnsi="Times New Roman" w:cs="Times New Roman"/>
          </w:rPr>
          <w:t xml:space="preserve"> </w:t>
        </w:r>
      </w:ins>
      <w:commentRangeStart w:id="111"/>
      <w:del w:id="112" w:author="Sebastian Heilpern" w:date="2023-05-08T16:09:00Z">
        <w:r w:rsidR="000C21F1" w:rsidDel="003C3F70">
          <w:rPr>
            <w:rFonts w:ascii="Times New Roman" w:hAnsi="Times New Roman" w:cs="Times New Roman"/>
          </w:rPr>
          <w:delText xml:space="preserve"> </w:delText>
        </w:r>
      </w:del>
      <w:del w:id="113" w:author="Sebastian Heilpern" w:date="2023-05-08T16:06:00Z">
        <w:r w:rsidR="00A14BA2" w:rsidRPr="00054059" w:rsidDel="003C3F70">
          <w:rPr>
            <w:rFonts w:ascii="Times New Roman" w:hAnsi="Times New Roman" w:cs="Times New Roman"/>
          </w:rPr>
          <w:delText>The patterns of species use</w:delText>
        </w:r>
        <w:r w:rsidR="0055767C" w:rsidDel="003C3F70">
          <w:rPr>
            <w:rFonts w:ascii="Times New Roman" w:hAnsi="Times New Roman" w:cs="Times New Roman"/>
          </w:rPr>
          <w:delText xml:space="preserve"> observed</w:delText>
        </w:r>
        <w:r w:rsidR="00A14BA2" w:rsidRPr="00054059" w:rsidDel="003C3F70">
          <w:rPr>
            <w:rFonts w:ascii="Times New Roman" w:hAnsi="Times New Roman" w:cs="Times New Roman"/>
          </w:rPr>
          <w:delText xml:space="preserve"> </w:delText>
        </w:r>
        <w:r w:rsidR="001D2803" w:rsidRPr="00054059" w:rsidDel="003C3F70">
          <w:rPr>
            <w:rFonts w:ascii="Times New Roman" w:hAnsi="Times New Roman" w:cs="Times New Roman"/>
          </w:rPr>
          <w:delText>carry</w:delText>
        </w:r>
        <w:r w:rsidR="00A14BA2" w:rsidRPr="00054059" w:rsidDel="003C3F70">
          <w:rPr>
            <w:rFonts w:ascii="Times New Roman" w:hAnsi="Times New Roman" w:cs="Times New Roman"/>
          </w:rPr>
          <w:delText xml:space="preserve"> important</w:delText>
        </w:r>
        <w:r w:rsidR="001D2803" w:rsidRPr="00054059" w:rsidDel="003C3F70">
          <w:rPr>
            <w:rFonts w:ascii="Times New Roman" w:hAnsi="Times New Roman" w:cs="Times New Roman"/>
          </w:rPr>
          <w:delText xml:space="preserve"> implications for sustainability</w:delText>
        </w:r>
        <w:r w:rsidR="00A14BA2" w:rsidRPr="00054059" w:rsidDel="003C3F70">
          <w:rPr>
            <w:rFonts w:ascii="Times New Roman" w:hAnsi="Times New Roman" w:cs="Times New Roman"/>
          </w:rPr>
          <w:delText xml:space="preserve"> and diets</w:delText>
        </w:r>
        <w:r w:rsidR="00FD3A73" w:rsidDel="003C3F70">
          <w:rPr>
            <w:rFonts w:ascii="Times New Roman" w:hAnsi="Times New Roman" w:cs="Times New Roman"/>
          </w:rPr>
          <w:delText xml:space="preserve"> though</w:delText>
        </w:r>
        <w:r w:rsidR="00A14BA2" w:rsidRPr="00054059" w:rsidDel="003C3F70">
          <w:rPr>
            <w:rFonts w:ascii="Times New Roman" w:hAnsi="Times New Roman" w:cs="Times New Roman"/>
          </w:rPr>
          <w:delText xml:space="preserve">. </w:delText>
        </w:r>
      </w:del>
      <w:r w:rsidR="00A14BA2" w:rsidRPr="00054059">
        <w:rPr>
          <w:rFonts w:ascii="Times New Roman" w:hAnsi="Times New Roman" w:cs="Times New Roman"/>
        </w:rPr>
        <w:t>L</w:t>
      </w:r>
      <w:del w:id="114" w:author="Sebastian Heilpern" w:date="2023-05-08T17:09:00Z">
        <w:r w:rsidR="001D2803" w:rsidRPr="00054059" w:rsidDel="00806BF7">
          <w:rPr>
            <w:rFonts w:ascii="Times New Roman" w:hAnsi="Times New Roman" w:cs="Times New Roman"/>
          </w:rPr>
          <w:delText xml:space="preserve">ess common and </w:delText>
        </w:r>
        <w:commentRangeEnd w:id="111"/>
        <w:r w:rsidR="00806BF7" w:rsidDel="00806BF7">
          <w:rPr>
            <w:rStyle w:val="CommentReference"/>
            <w:rFonts w:ascii="Cambria" w:eastAsia="MS Mincho" w:hAnsi="Cambria" w:cs="Times New Roman"/>
            <w:color w:val="000000"/>
          </w:rPr>
          <w:commentReference w:id="111"/>
        </w:r>
        <w:r w:rsidR="001D2803" w:rsidRPr="00054059" w:rsidDel="00806BF7">
          <w:rPr>
            <w:rFonts w:ascii="Times New Roman" w:hAnsi="Times New Roman" w:cs="Times New Roman"/>
          </w:rPr>
          <w:delText>l</w:delText>
        </w:r>
      </w:del>
      <w:r w:rsidR="001D2803" w:rsidRPr="00054059">
        <w:rPr>
          <w:rFonts w:ascii="Times New Roman" w:hAnsi="Times New Roman" w:cs="Times New Roman"/>
        </w:rPr>
        <w:t>arger species</w:t>
      </w:r>
      <w:ins w:id="115" w:author="Sebastian Heilpern" w:date="2023-05-08T17:10:00Z">
        <w:r w:rsidR="00806BF7">
          <w:rPr>
            <w:rFonts w:ascii="Times New Roman" w:hAnsi="Times New Roman" w:cs="Times New Roman"/>
          </w:rPr>
          <w:t xml:space="preserve">, which are </w:t>
        </w:r>
      </w:ins>
      <w:ins w:id="116" w:author="Sebastian Heilpern" w:date="2023-05-08T17:09:00Z">
        <w:r w:rsidR="00806BF7">
          <w:rPr>
            <w:rFonts w:ascii="Times New Roman" w:hAnsi="Times New Roman" w:cs="Times New Roman"/>
          </w:rPr>
          <w:t>disproportionally represented in</w:t>
        </w:r>
      </w:ins>
      <w:ins w:id="117" w:author="Sebastian Heilpern" w:date="2023-05-08T17:10:00Z">
        <w:r w:rsidR="00806BF7">
          <w:rPr>
            <w:rFonts w:ascii="Times New Roman" w:hAnsi="Times New Roman" w:cs="Times New Roman"/>
          </w:rPr>
          <w:t xml:space="preserve"> sold species portfolios,</w:t>
        </w:r>
      </w:ins>
      <w:r w:rsidR="001D2803" w:rsidRPr="00054059">
        <w:rPr>
          <w:rFonts w:ascii="Times New Roman" w:hAnsi="Times New Roman" w:cs="Times New Roman"/>
        </w:rPr>
        <w:t xml:space="preserve"> tend to </w:t>
      </w:r>
      <w:del w:id="118" w:author="Sebastian Heilpern" w:date="2023-05-08T17:12:00Z">
        <w:r w:rsidR="00763AA4" w:rsidRPr="00054059" w:rsidDel="00806BF7">
          <w:rPr>
            <w:rFonts w:ascii="Times New Roman" w:hAnsi="Times New Roman" w:cs="Times New Roman"/>
          </w:rPr>
          <w:delText xml:space="preserve">both </w:delText>
        </w:r>
      </w:del>
      <w:r w:rsidR="00763AA4" w:rsidRPr="00054059">
        <w:rPr>
          <w:rFonts w:ascii="Times New Roman" w:hAnsi="Times New Roman" w:cs="Times New Roman"/>
        </w:rPr>
        <w:t>fetch higher prices</w:t>
      </w:r>
      <w:ins w:id="119" w:author="Sebastian Heilpern" w:date="2023-05-08T17:12:00Z">
        <w:r w:rsidR="00806BF7">
          <w:rPr>
            <w:rFonts w:ascii="Times New Roman" w:hAnsi="Times New Roman" w:cs="Times New Roman"/>
          </w:rPr>
          <w:t xml:space="preserve"> but are also</w:t>
        </w:r>
      </w:ins>
      <w:del w:id="120" w:author="Sebastian Heilpern" w:date="2023-05-08T17:12:00Z">
        <w:r w:rsidR="00763AA4" w:rsidRPr="00054059" w:rsidDel="00806BF7">
          <w:rPr>
            <w:rFonts w:ascii="Times New Roman" w:hAnsi="Times New Roman" w:cs="Times New Roman"/>
          </w:rPr>
          <w:delText xml:space="preserve"> and be</w:delText>
        </w:r>
      </w:del>
      <w:r w:rsidR="001D2803" w:rsidRPr="00054059">
        <w:rPr>
          <w:rFonts w:ascii="Times New Roman" w:hAnsi="Times New Roman" w:cs="Times New Roman"/>
        </w:rPr>
        <w:t xml:space="preserve"> more vulnerable to overexploitation</w:t>
      </w:r>
      <w:r w:rsidR="00763AA4" w:rsidRPr="00054059">
        <w:rPr>
          <w:rFonts w:ascii="Times New Roman" w:hAnsi="Times New Roman" w:cs="Times New Roman"/>
        </w:rPr>
        <w:t xml:space="preserve">. </w:t>
      </w:r>
      <w:del w:id="121" w:author="Sebastian Heilpern" w:date="2023-05-08T17:16:00Z">
        <w:r w:rsidR="00763AA4" w:rsidRPr="00054059" w:rsidDel="00806BF7">
          <w:rPr>
            <w:rFonts w:ascii="Times New Roman" w:hAnsi="Times New Roman" w:cs="Times New Roman"/>
          </w:rPr>
          <w:delText>T</w:delText>
        </w:r>
        <w:r w:rsidR="001D2803" w:rsidRPr="00054059" w:rsidDel="00806BF7">
          <w:rPr>
            <w:rFonts w:ascii="Times New Roman" w:hAnsi="Times New Roman" w:cs="Times New Roman"/>
          </w:rPr>
          <w:delText xml:space="preserve">he targeting </w:delText>
        </w:r>
        <w:r w:rsidR="00763AA4" w:rsidRPr="00054059" w:rsidDel="00806BF7">
          <w:rPr>
            <w:rFonts w:ascii="Times New Roman" w:hAnsi="Times New Roman" w:cs="Times New Roman"/>
          </w:rPr>
          <w:delText xml:space="preserve">of larger species </w:delText>
        </w:r>
        <w:r w:rsidR="001D2803" w:rsidRPr="00054059" w:rsidDel="00806BF7">
          <w:rPr>
            <w:rFonts w:ascii="Times New Roman" w:hAnsi="Times New Roman" w:cs="Times New Roman"/>
          </w:rPr>
          <w:delText xml:space="preserve">could lead to changes in ecosystems and the sustainability of the same </w:delText>
        </w:r>
        <w:r w:rsidR="006F4575" w:rsidRPr="00054059" w:rsidDel="00806BF7">
          <w:rPr>
            <w:rFonts w:ascii="Times New Roman" w:hAnsi="Times New Roman" w:cs="Times New Roman"/>
          </w:rPr>
          <w:delText>fisheries</w:delText>
        </w:r>
        <w:r w:rsidR="001D2803" w:rsidRPr="00054059" w:rsidDel="00806BF7">
          <w:rPr>
            <w:rFonts w:ascii="Times New Roman" w:hAnsi="Times New Roman" w:cs="Times New Roman"/>
          </w:rPr>
          <w:delText xml:space="preserve"> that </w:delText>
        </w:r>
        <w:r w:rsidR="0055767C" w:rsidDel="00806BF7">
          <w:rPr>
            <w:rFonts w:ascii="Times New Roman" w:hAnsi="Times New Roman" w:cs="Times New Roman"/>
          </w:rPr>
          <w:delText xml:space="preserve">most </w:delText>
        </w:r>
        <w:r w:rsidR="00B46332" w:rsidRPr="00054059" w:rsidDel="00806BF7">
          <w:rPr>
            <w:rFonts w:ascii="Times New Roman" w:hAnsi="Times New Roman" w:cs="Times New Roman"/>
          </w:rPr>
          <w:delText>support</w:delText>
        </w:r>
        <w:r w:rsidR="001D2803" w:rsidRPr="00054059" w:rsidDel="00806BF7">
          <w:rPr>
            <w:rFonts w:ascii="Times New Roman" w:hAnsi="Times New Roman" w:cs="Times New Roman"/>
          </w:rPr>
          <w:delText xml:space="preserve"> </w:delText>
        </w:r>
        <w:r w:rsidR="00A14BA2" w:rsidRPr="00054059" w:rsidDel="00806BF7">
          <w:rPr>
            <w:rFonts w:ascii="Times New Roman" w:hAnsi="Times New Roman" w:cs="Times New Roman"/>
          </w:rPr>
          <w:delText>incomes</w:delText>
        </w:r>
        <w:r w:rsidR="001D2803" w:rsidRPr="00054059" w:rsidDel="00806BF7">
          <w:rPr>
            <w:rFonts w:ascii="Times New Roman" w:hAnsi="Times New Roman" w:cs="Times New Roman"/>
          </w:rPr>
          <w:delText xml:space="preserve">. </w:delText>
        </w:r>
      </w:del>
      <w:r w:rsidR="008B49D0">
        <w:rPr>
          <w:rFonts w:ascii="Times New Roman" w:hAnsi="Times New Roman" w:cs="Times New Roman"/>
        </w:rPr>
        <w:t>Indeed</w:t>
      </w:r>
      <w:ins w:id="122" w:author="Sebastian Heilpern" w:date="2023-05-08T17:16:00Z">
        <w:r w:rsidR="00806BF7">
          <w:rPr>
            <w:rFonts w:ascii="Times New Roman" w:hAnsi="Times New Roman" w:cs="Times New Roman"/>
          </w:rPr>
          <w:t xml:space="preserve"> large</w:t>
        </w:r>
      </w:ins>
      <w:del w:id="123" w:author="Sebastian Heilpern" w:date="2023-05-08T17:16:00Z">
        <w:r w:rsidR="008B49D0" w:rsidDel="00806BF7">
          <w:rPr>
            <w:rFonts w:ascii="Times New Roman" w:hAnsi="Times New Roman" w:cs="Times New Roman"/>
          </w:rPr>
          <w:delText xml:space="preserve"> these</w:delText>
        </w:r>
      </w:del>
      <w:r w:rsidR="008B49D0">
        <w:rPr>
          <w:rFonts w:ascii="Times New Roman" w:hAnsi="Times New Roman" w:cs="Times New Roman"/>
        </w:rPr>
        <w:t xml:space="preserve"> species are declining in Tonle Sap Lake</w:t>
      </w:r>
      <w:del w:id="124" w:author="Sebastian Heilpern" w:date="2023-05-08T17:17:00Z">
        <w:r w:rsidR="008B49D0" w:rsidDel="00806BF7">
          <w:rPr>
            <w:rFonts w:ascii="Times New Roman" w:hAnsi="Times New Roman" w:cs="Times New Roman"/>
          </w:rPr>
          <w:delText>:</w:delText>
        </w:r>
        <w:r w:rsidR="00054059" w:rsidRPr="00054059" w:rsidDel="00806BF7">
          <w:rPr>
            <w:rFonts w:ascii="Times New Roman" w:hAnsi="Times New Roman" w:cs="Times New Roman"/>
          </w:rPr>
          <w:delText xml:space="preserve"> catch of </w:delText>
        </w:r>
        <w:r w:rsidR="00763AA4" w:rsidRPr="00054059" w:rsidDel="00806BF7">
          <w:rPr>
            <w:rFonts w:ascii="Times New Roman" w:hAnsi="Times New Roman" w:cs="Times New Roman"/>
          </w:rPr>
          <w:delText xml:space="preserve">medium and large body species </w:delText>
        </w:r>
        <w:r w:rsidR="00054059" w:rsidRPr="00054059" w:rsidDel="00806BF7">
          <w:rPr>
            <w:rFonts w:ascii="Times New Roman" w:hAnsi="Times New Roman" w:cs="Times New Roman"/>
          </w:rPr>
          <w:delText>fell from</w:delText>
        </w:r>
        <w:r w:rsidR="00763AA4" w:rsidRPr="00054059" w:rsidDel="00806BF7">
          <w:rPr>
            <w:rFonts w:ascii="Times New Roman" w:hAnsi="Times New Roman" w:cs="Times New Roman"/>
          </w:rPr>
          <w:delText xml:space="preserve"> 2000 to 2015</w:delText>
        </w:r>
      </w:del>
      <w:r w:rsidR="00763AA4" w:rsidRPr="00054059">
        <w:rPr>
          <w:rFonts w:ascii="Times New Roman" w:hAnsi="Times New Roman" w:cs="Times New Roman"/>
        </w:rPr>
        <w:t xml:space="preserve">, even as small species catches have remained stable or increased </w:t>
      </w:r>
      <w:r w:rsidR="00763AA4" w:rsidRPr="00054059">
        <w:rPr>
          <w:rFonts w:ascii="Times New Roman" w:hAnsi="Times New Roman" w:cs="Times New Roman"/>
        </w:rPr>
        <w:fldChar w:fldCharType="begin"/>
      </w:r>
      <w:r w:rsidR="005573C8">
        <w:rPr>
          <w:rFonts w:ascii="Times New Roman" w:hAnsi="Times New Roman" w:cs="Times New Roman"/>
        </w:rPr>
        <w:instrText xml:space="preserve"> ADDIN EN.CITE &lt;EndNote&gt;&lt;Cite&gt;&lt;Author&gt;Ngor&lt;/Author&gt;&lt;Year&gt;2018&lt;/Year&gt;&lt;RecNum&gt;5102&lt;/RecNum&gt;&lt;DisplayText&gt;(33)&lt;/DisplayText&gt;&lt;record&gt;&lt;rec-number&gt;5102&lt;/rec-number&gt;&lt;foreign-keys&gt;&lt;key app="EN" db-id="fptv0exrl0zffiew0r9vv29gppxttt90xdz2" timestamp="1667848167"&gt;5102&lt;/key&gt;&lt;/foreign-keys&gt;&lt;ref-type name="Journal Article"&gt;17&lt;/ref-type&gt;&lt;contributors&gt;&lt;authors&gt;&lt;author&gt;Ngor, Peng Bun&lt;/author&gt;&lt;author&gt;McCann, Kevin S.&lt;/author&gt;&lt;author&gt;Grenouillet, Gaël&lt;/author&gt;&lt;author&gt;So, Nam&lt;/author&gt;&lt;author&gt;McMeans, Bailey C.&lt;/author&gt;&lt;author&gt;Fraser, Evan&lt;/author&gt;&lt;author&gt;Lek, Sovan&lt;/author&gt;&lt;/authors&gt;&lt;/contributors&gt;&lt;titles&gt;&lt;title&gt;Evidence of indiscriminate fishing effects in one of the world’s largest inland fisheries&lt;/title&gt;&lt;secondary-title&gt;Scientific Reports&lt;/secondary-title&gt;&lt;/titles&gt;&lt;periodical&gt;&lt;full-title&gt;Scientific Reports&lt;/full-title&gt;&lt;/periodical&gt;&lt;pages&gt;8947&lt;/pages&gt;&lt;volume&gt;8&lt;/volume&gt;&lt;number&gt;1&lt;/number&gt;&lt;dates&gt;&lt;year&gt;2018&lt;/year&gt;&lt;pub-dates&gt;&lt;date&gt;2018/06/12&lt;/date&gt;&lt;/pub-dates&gt;&lt;/dates&gt;&lt;isbn&gt;2045-2322&lt;/isbn&gt;&lt;urls&gt;&lt;related-urls&gt;&lt;url&gt;https://doi.org/10.1038/s41598-018-27340-1&lt;/url&gt;&lt;/related-urls&gt;&lt;/urls&gt;&lt;electronic-resource-num&gt;10.1038/s41598-018-27340-1&lt;/electronic-resource-num&gt;&lt;/record&gt;&lt;/Cite&gt;&lt;/EndNote&gt;</w:instrText>
      </w:r>
      <w:r w:rsidR="00763AA4" w:rsidRPr="00054059">
        <w:rPr>
          <w:rFonts w:ascii="Times New Roman" w:hAnsi="Times New Roman" w:cs="Times New Roman"/>
        </w:rPr>
        <w:fldChar w:fldCharType="separate"/>
      </w:r>
      <w:r w:rsidR="005573C8">
        <w:rPr>
          <w:rFonts w:ascii="Times New Roman" w:hAnsi="Times New Roman" w:cs="Times New Roman"/>
          <w:noProof/>
        </w:rPr>
        <w:t>(33)</w:t>
      </w:r>
      <w:r w:rsidR="00763AA4" w:rsidRPr="00054059">
        <w:rPr>
          <w:rFonts w:ascii="Times New Roman" w:hAnsi="Times New Roman" w:cs="Times New Roman"/>
        </w:rPr>
        <w:fldChar w:fldCharType="end"/>
      </w:r>
      <w:r w:rsidR="00763AA4" w:rsidRPr="00054059">
        <w:rPr>
          <w:rFonts w:ascii="Times New Roman" w:hAnsi="Times New Roman" w:cs="Times New Roman"/>
        </w:rPr>
        <w:t xml:space="preserve">. </w:t>
      </w:r>
      <w:ins w:id="125" w:author="Sebastian Heilpern" w:date="2023-05-08T17:16:00Z">
        <w:r w:rsidR="00806BF7" w:rsidRPr="00054059">
          <w:rPr>
            <w:rFonts w:ascii="Times New Roman" w:hAnsi="Times New Roman" w:cs="Times New Roman"/>
          </w:rPr>
          <w:t>The</w:t>
        </w:r>
        <w:r w:rsidR="00806BF7">
          <w:rPr>
            <w:rFonts w:ascii="Times New Roman" w:hAnsi="Times New Roman" w:cs="Times New Roman"/>
          </w:rPr>
          <w:t>ir</w:t>
        </w:r>
        <w:r w:rsidR="00806BF7" w:rsidRPr="00054059">
          <w:rPr>
            <w:rFonts w:ascii="Times New Roman" w:hAnsi="Times New Roman" w:cs="Times New Roman"/>
          </w:rPr>
          <w:t xml:space="preserve"> targeting</w:t>
        </w:r>
      </w:ins>
      <w:ins w:id="126" w:author="Sebastian Heilpern" w:date="2023-05-08T17:17:00Z">
        <w:r w:rsidR="00806BF7">
          <w:rPr>
            <w:rFonts w:ascii="Times New Roman" w:hAnsi="Times New Roman" w:cs="Times New Roman"/>
          </w:rPr>
          <w:t xml:space="preserve"> and continued decline</w:t>
        </w:r>
      </w:ins>
      <w:ins w:id="127" w:author="Sebastian Heilpern" w:date="2023-05-08T17:16:00Z">
        <w:r w:rsidR="00806BF7" w:rsidRPr="00054059">
          <w:rPr>
            <w:rFonts w:ascii="Times New Roman" w:hAnsi="Times New Roman" w:cs="Times New Roman"/>
          </w:rPr>
          <w:t xml:space="preserve"> could lead to changes in ecosystems and the sustainability of the same fisheries that </w:t>
        </w:r>
        <w:r w:rsidR="00806BF7">
          <w:rPr>
            <w:rFonts w:ascii="Times New Roman" w:hAnsi="Times New Roman" w:cs="Times New Roman"/>
          </w:rPr>
          <w:t xml:space="preserve">most </w:t>
        </w:r>
        <w:r w:rsidR="00806BF7" w:rsidRPr="00054059">
          <w:rPr>
            <w:rFonts w:ascii="Times New Roman" w:hAnsi="Times New Roman" w:cs="Times New Roman"/>
          </w:rPr>
          <w:t xml:space="preserve">support </w:t>
        </w:r>
      </w:ins>
      <w:ins w:id="128" w:author="Sebastian Heilpern" w:date="2023-05-09T08:44:00Z">
        <w:r w:rsidR="002924F4">
          <w:rPr>
            <w:rFonts w:ascii="Times New Roman" w:hAnsi="Times New Roman" w:cs="Times New Roman"/>
          </w:rPr>
          <w:t>livelihoods and food security</w:t>
        </w:r>
      </w:ins>
      <w:ins w:id="129" w:author="Sebastian Heilpern" w:date="2023-05-08T17:16:00Z">
        <w:r w:rsidR="00806BF7" w:rsidRPr="00054059">
          <w:rPr>
            <w:rFonts w:ascii="Times New Roman" w:hAnsi="Times New Roman" w:cs="Times New Roman"/>
          </w:rPr>
          <w:t xml:space="preserve">. </w:t>
        </w:r>
      </w:ins>
      <w:ins w:id="130" w:author="Sebastian Heilpern" w:date="2023-05-08T17:15:00Z">
        <w:r w:rsidR="00806BF7">
          <w:rPr>
            <w:rFonts w:ascii="Times New Roman" w:hAnsi="Times New Roman" w:cs="Times New Roman"/>
          </w:rPr>
          <w:t xml:space="preserve">Second, </w:t>
        </w:r>
      </w:ins>
      <w:del w:id="131" w:author="Sebastian Heilpern" w:date="2023-05-08T17:15:00Z">
        <w:r w:rsidR="00A14BA2" w:rsidRPr="00054059" w:rsidDel="00806BF7">
          <w:rPr>
            <w:rFonts w:ascii="Times New Roman" w:hAnsi="Times New Roman" w:cs="Times New Roman"/>
          </w:rPr>
          <w:delText>A</w:delText>
        </w:r>
      </w:del>
      <w:ins w:id="132" w:author="Sebastian Heilpern" w:date="2023-05-08T17:15:00Z">
        <w:r w:rsidR="00806BF7">
          <w:rPr>
            <w:rFonts w:ascii="Times New Roman" w:hAnsi="Times New Roman" w:cs="Times New Roman"/>
          </w:rPr>
          <w:t>a</w:t>
        </w:r>
      </w:ins>
      <w:r w:rsidR="006F4575" w:rsidRPr="00054059">
        <w:rPr>
          <w:rFonts w:ascii="Times New Roman" w:hAnsi="Times New Roman" w:cs="Times New Roman"/>
        </w:rPr>
        <w:t xml:space="preserve"> potentially incidental outcome </w:t>
      </w:r>
      <w:r w:rsidR="001D2803" w:rsidRPr="00054059">
        <w:rPr>
          <w:rFonts w:ascii="Times New Roman" w:hAnsi="Times New Roman" w:cs="Times New Roman"/>
        </w:rPr>
        <w:t xml:space="preserve">of </w:t>
      </w:r>
      <w:del w:id="133" w:author="Sebastian Heilpern" w:date="2023-05-08T17:18:00Z">
        <w:r w:rsidR="001D2803" w:rsidRPr="00054059" w:rsidDel="009162EA">
          <w:rPr>
            <w:rFonts w:ascii="Times New Roman" w:hAnsi="Times New Roman" w:cs="Times New Roman"/>
          </w:rPr>
          <w:delText>targeting</w:delText>
        </w:r>
        <w:r w:rsidR="00054059" w:rsidRPr="00054059" w:rsidDel="009162EA">
          <w:rPr>
            <w:rFonts w:ascii="Times New Roman" w:hAnsi="Times New Roman" w:cs="Times New Roman"/>
          </w:rPr>
          <w:delText xml:space="preserve"> </w:delText>
        </w:r>
      </w:del>
      <w:ins w:id="134" w:author="Sebastian Heilpern" w:date="2023-05-08T17:18:00Z">
        <w:r w:rsidR="009162EA">
          <w:rPr>
            <w:rFonts w:ascii="Times New Roman" w:hAnsi="Times New Roman" w:cs="Times New Roman"/>
          </w:rPr>
          <w:t>selecting</w:t>
        </w:r>
      </w:ins>
      <w:ins w:id="135" w:author="Sebastian Heilpern" w:date="2023-05-08T17:19:00Z">
        <w:r w:rsidR="009162EA">
          <w:rPr>
            <w:rFonts w:ascii="Times New Roman" w:hAnsi="Times New Roman" w:cs="Times New Roman"/>
          </w:rPr>
          <w:t xml:space="preserve"> </w:t>
        </w:r>
      </w:ins>
      <w:r w:rsidR="00054059" w:rsidRPr="00054059">
        <w:rPr>
          <w:rFonts w:ascii="Times New Roman" w:hAnsi="Times New Roman" w:cs="Times New Roman"/>
        </w:rPr>
        <w:t>large species</w:t>
      </w:r>
      <w:ins w:id="136" w:author="Sebastian Heilpern" w:date="2023-05-08T17:19:00Z">
        <w:r w:rsidR="009162EA">
          <w:rPr>
            <w:rFonts w:ascii="Times New Roman" w:hAnsi="Times New Roman" w:cs="Times New Roman"/>
          </w:rPr>
          <w:t xml:space="preserve"> for sale</w:t>
        </w:r>
      </w:ins>
      <w:del w:id="137" w:author="Sebastian Heilpern" w:date="2023-05-08T17:19:00Z">
        <w:r w:rsidR="00054059" w:rsidRPr="00054059" w:rsidDel="009162EA">
          <w:rPr>
            <w:rFonts w:ascii="Times New Roman" w:hAnsi="Times New Roman" w:cs="Times New Roman"/>
          </w:rPr>
          <w:delText xml:space="preserve"> even within a relatively</w:delText>
        </w:r>
        <w:r w:rsidR="00722937" w:rsidDel="009162EA">
          <w:rPr>
            <w:rFonts w:ascii="Times New Roman" w:hAnsi="Times New Roman" w:cs="Times New Roman"/>
          </w:rPr>
          <w:delText xml:space="preserve"> </w:delText>
        </w:r>
        <w:r w:rsidR="00054059" w:rsidRPr="00054059" w:rsidDel="009162EA">
          <w:rPr>
            <w:rFonts w:ascii="Times New Roman" w:hAnsi="Times New Roman" w:cs="Times New Roman"/>
          </w:rPr>
          <w:delText>indiscriminate fishery</w:delText>
        </w:r>
      </w:del>
      <w:r w:rsidR="00A14BA2" w:rsidRPr="00054059">
        <w:rPr>
          <w:rFonts w:ascii="Times New Roman" w:hAnsi="Times New Roman" w:cs="Times New Roman"/>
        </w:rPr>
        <w:t xml:space="preserve">, </w:t>
      </w:r>
      <w:del w:id="138" w:author="Sebastian Heilpern" w:date="2023-05-09T08:44:00Z">
        <w:r w:rsidR="00A14BA2" w:rsidRPr="00054059" w:rsidDel="002924F4">
          <w:rPr>
            <w:rFonts w:ascii="Times New Roman" w:hAnsi="Times New Roman" w:cs="Times New Roman"/>
          </w:rPr>
          <w:delText>however,</w:delText>
        </w:r>
        <w:r w:rsidR="001D2803" w:rsidRPr="00054059" w:rsidDel="002924F4">
          <w:rPr>
            <w:rFonts w:ascii="Times New Roman" w:hAnsi="Times New Roman" w:cs="Times New Roman"/>
          </w:rPr>
          <w:delText xml:space="preserve"> </w:delText>
        </w:r>
      </w:del>
      <w:r w:rsidR="001D2803" w:rsidRPr="00054059">
        <w:rPr>
          <w:rFonts w:ascii="Times New Roman" w:hAnsi="Times New Roman" w:cs="Times New Roman"/>
        </w:rPr>
        <w:t xml:space="preserve">is that portfolios of </w:t>
      </w:r>
      <w:r w:rsidR="00A14BA2" w:rsidRPr="00054059">
        <w:rPr>
          <w:rFonts w:ascii="Times New Roman" w:hAnsi="Times New Roman" w:cs="Times New Roman"/>
        </w:rPr>
        <w:t>consumed species</w:t>
      </w:r>
      <w:r w:rsidR="001D2803" w:rsidRPr="00054059">
        <w:rPr>
          <w:rFonts w:ascii="Times New Roman" w:hAnsi="Times New Roman" w:cs="Times New Roman"/>
        </w:rPr>
        <w:t xml:space="preserve"> tend to be </w:t>
      </w:r>
      <w:del w:id="139" w:author="Sebastian Heilpern" w:date="2023-05-08T17:20:00Z">
        <w:r w:rsidR="001D2803" w:rsidRPr="00054059" w:rsidDel="009162EA">
          <w:rPr>
            <w:rFonts w:ascii="Times New Roman" w:hAnsi="Times New Roman" w:cs="Times New Roman"/>
          </w:rPr>
          <w:delText xml:space="preserve">less </w:delText>
        </w:r>
      </w:del>
      <w:ins w:id="140" w:author="Sebastian Heilpern" w:date="2023-05-08T17:20:00Z">
        <w:r w:rsidR="009162EA">
          <w:rPr>
            <w:rFonts w:ascii="Times New Roman" w:hAnsi="Times New Roman" w:cs="Times New Roman"/>
          </w:rPr>
          <w:t>more</w:t>
        </w:r>
        <w:r w:rsidR="009162EA" w:rsidRPr="00054059">
          <w:rPr>
            <w:rFonts w:ascii="Times New Roman" w:hAnsi="Times New Roman" w:cs="Times New Roman"/>
          </w:rPr>
          <w:t xml:space="preserve"> </w:t>
        </w:r>
      </w:ins>
      <w:r w:rsidR="001D2803" w:rsidRPr="00054059">
        <w:rPr>
          <w:rFonts w:ascii="Times New Roman" w:hAnsi="Times New Roman" w:cs="Times New Roman"/>
        </w:rPr>
        <w:t xml:space="preserve">nutrient dense than </w:t>
      </w:r>
      <w:del w:id="141" w:author="Sebastian Heilpern" w:date="2023-05-08T17:20:00Z">
        <w:r w:rsidR="001D2803" w:rsidRPr="00054059" w:rsidDel="009162EA">
          <w:rPr>
            <w:rFonts w:ascii="Times New Roman" w:hAnsi="Times New Roman" w:cs="Times New Roman"/>
          </w:rPr>
          <w:delText>that which is available in the ecosystem</w:delText>
        </w:r>
      </w:del>
      <w:ins w:id="142" w:author="Sebastian Heilpern" w:date="2023-05-08T17:20:00Z">
        <w:r w:rsidR="009162EA">
          <w:rPr>
            <w:rFonts w:ascii="Times New Roman" w:hAnsi="Times New Roman" w:cs="Times New Roman"/>
          </w:rPr>
          <w:t>those that are sold</w:t>
        </w:r>
      </w:ins>
      <w:r w:rsidR="001D2803" w:rsidRPr="00054059">
        <w:rPr>
          <w:rFonts w:ascii="Times New Roman" w:hAnsi="Times New Roman" w:cs="Times New Roman"/>
        </w:rPr>
        <w:t>.</w:t>
      </w:r>
      <w:ins w:id="143" w:author="Sebastian Heilpern" w:date="2023-05-08T17:20:00Z">
        <w:r w:rsidR="009162EA">
          <w:rPr>
            <w:rFonts w:ascii="Times New Roman" w:hAnsi="Times New Roman" w:cs="Times New Roman"/>
          </w:rPr>
          <w:t xml:space="preserve"> </w:t>
        </w:r>
      </w:ins>
      <w:ins w:id="144" w:author="Sebastian Heilpern" w:date="2023-05-08T17:22:00Z">
        <w:r w:rsidR="009162EA">
          <w:rPr>
            <w:rFonts w:ascii="Times New Roman" w:hAnsi="Times New Roman" w:cs="Times New Roman"/>
          </w:rPr>
          <w:t>Thus, relying on</w:t>
        </w:r>
      </w:ins>
      <w:ins w:id="145" w:author="Sebastian Heilpern" w:date="2023-05-08T17:23:00Z">
        <w:r w:rsidR="009162EA">
          <w:rPr>
            <w:rFonts w:ascii="Times New Roman" w:hAnsi="Times New Roman" w:cs="Times New Roman"/>
          </w:rPr>
          <w:t xml:space="preserve"> commercial information might not only </w:t>
        </w:r>
      </w:ins>
      <w:ins w:id="146" w:author="Sebastian Heilpern" w:date="2023-05-08T17:26:00Z">
        <w:r w:rsidR="009162EA">
          <w:rPr>
            <w:rFonts w:ascii="Times New Roman" w:hAnsi="Times New Roman" w:cs="Times New Roman"/>
          </w:rPr>
          <w:t>underestimate</w:t>
        </w:r>
      </w:ins>
      <w:ins w:id="147" w:author="Sebastian Heilpern" w:date="2023-05-08T17:23:00Z">
        <w:r w:rsidR="009162EA">
          <w:rPr>
            <w:rFonts w:ascii="Times New Roman" w:hAnsi="Times New Roman" w:cs="Times New Roman"/>
          </w:rPr>
          <w:t xml:space="preserve"> </w:t>
        </w:r>
      </w:ins>
      <w:ins w:id="148" w:author="Sebastian Heilpern" w:date="2023-05-08T17:22:00Z">
        <w:r w:rsidR="009162EA">
          <w:rPr>
            <w:rFonts w:ascii="Times New Roman" w:hAnsi="Times New Roman" w:cs="Times New Roman"/>
          </w:rPr>
          <w:t>the biodiversity</w:t>
        </w:r>
      </w:ins>
      <w:ins w:id="149" w:author="Sebastian Heilpern" w:date="2023-05-08T17:23:00Z">
        <w:r w:rsidR="009162EA">
          <w:rPr>
            <w:rFonts w:ascii="Times New Roman" w:hAnsi="Times New Roman" w:cs="Times New Roman"/>
          </w:rPr>
          <w:t xml:space="preserve"> </w:t>
        </w:r>
      </w:ins>
      <w:ins w:id="150" w:author="Sebastian Heilpern" w:date="2023-05-08T17:25:00Z">
        <w:r w:rsidR="009162EA">
          <w:rPr>
            <w:rFonts w:ascii="Times New Roman" w:hAnsi="Times New Roman" w:cs="Times New Roman"/>
          </w:rPr>
          <w:t>within</w:t>
        </w:r>
      </w:ins>
      <w:ins w:id="151" w:author="Sebastian Heilpern" w:date="2023-05-08T17:23:00Z">
        <w:r w:rsidR="009162EA">
          <w:rPr>
            <w:rFonts w:ascii="Times New Roman" w:hAnsi="Times New Roman" w:cs="Times New Roman"/>
          </w:rPr>
          <w:t xml:space="preserve"> food systems, but also the nutritional contribution </w:t>
        </w:r>
      </w:ins>
      <w:ins w:id="152" w:author="Sebastian Heilpern" w:date="2023-05-08T17:24:00Z">
        <w:r w:rsidR="009162EA">
          <w:rPr>
            <w:rFonts w:ascii="Times New Roman" w:hAnsi="Times New Roman" w:cs="Times New Roman"/>
          </w:rPr>
          <w:t xml:space="preserve">fisheries make to people’s diets. </w:t>
        </w:r>
      </w:ins>
      <w:ins w:id="153" w:author="Sebastian Heilpern" w:date="2023-05-08T17:26:00Z">
        <w:r w:rsidR="009162EA">
          <w:rPr>
            <w:rFonts w:ascii="Times New Roman" w:hAnsi="Times New Roman" w:cs="Times New Roman"/>
          </w:rPr>
          <w:t xml:space="preserve">However, the nutrient </w:t>
        </w:r>
      </w:ins>
      <w:ins w:id="154" w:author="Sebastian Heilpern" w:date="2023-05-08T17:27:00Z">
        <w:r w:rsidR="009162EA">
          <w:rPr>
            <w:rFonts w:ascii="Times New Roman" w:hAnsi="Times New Roman" w:cs="Times New Roman"/>
          </w:rPr>
          <w:t xml:space="preserve">density of consumed portfolios is lower than that available within ecosystems, underscoring that </w:t>
        </w:r>
      </w:ins>
      <w:ins w:id="155" w:author="Sebastian Heilpern" w:date="2023-05-08T17:29:00Z">
        <w:r w:rsidR="001300C2">
          <w:rPr>
            <w:rFonts w:ascii="Times New Roman" w:hAnsi="Times New Roman" w:cs="Times New Roman"/>
          </w:rPr>
          <w:t>higher quality diets could be achieved</w:t>
        </w:r>
      </w:ins>
      <w:ins w:id="156" w:author="Sebastian Heilpern" w:date="2023-05-08T17:28:00Z">
        <w:r w:rsidR="009162EA">
          <w:rPr>
            <w:rFonts w:ascii="Times New Roman" w:hAnsi="Times New Roman" w:cs="Times New Roman"/>
          </w:rPr>
          <w:t xml:space="preserve"> if </w:t>
        </w:r>
        <w:r w:rsidR="001300C2">
          <w:rPr>
            <w:rFonts w:ascii="Times New Roman" w:hAnsi="Times New Roman" w:cs="Times New Roman"/>
          </w:rPr>
          <w:t xml:space="preserve">species </w:t>
        </w:r>
      </w:ins>
      <w:ins w:id="157" w:author="Sebastian Heilpern" w:date="2023-05-08T17:29:00Z">
        <w:r w:rsidR="001300C2">
          <w:rPr>
            <w:rFonts w:ascii="Times New Roman" w:hAnsi="Times New Roman" w:cs="Times New Roman"/>
          </w:rPr>
          <w:t>were</w:t>
        </w:r>
      </w:ins>
      <w:ins w:id="158" w:author="Sebastian Heilpern" w:date="2023-05-08T17:28:00Z">
        <w:r w:rsidR="001300C2">
          <w:rPr>
            <w:rFonts w:ascii="Times New Roman" w:hAnsi="Times New Roman" w:cs="Times New Roman"/>
          </w:rPr>
          <w:t xml:space="preserve"> </w:t>
        </w:r>
      </w:ins>
      <w:ins w:id="159" w:author="Sebastian Heilpern" w:date="2023-05-08T17:34:00Z">
        <w:r w:rsidR="001300C2">
          <w:rPr>
            <w:rFonts w:ascii="Times New Roman" w:hAnsi="Times New Roman" w:cs="Times New Roman"/>
          </w:rPr>
          <w:t>used</w:t>
        </w:r>
      </w:ins>
      <w:ins w:id="160" w:author="Sebastian Heilpern" w:date="2023-05-08T17:28:00Z">
        <w:r w:rsidR="001300C2">
          <w:rPr>
            <w:rFonts w:ascii="Times New Roman" w:hAnsi="Times New Roman" w:cs="Times New Roman"/>
          </w:rPr>
          <w:t xml:space="preserve"> in a way that better reflects ecosystem-level patterns. </w:t>
        </w:r>
      </w:ins>
      <w:ins w:id="161" w:author="Sebastian Heilpern" w:date="2023-05-08T17:22:00Z">
        <w:r w:rsidR="009162EA">
          <w:rPr>
            <w:rFonts w:ascii="Times New Roman" w:hAnsi="Times New Roman" w:cs="Times New Roman"/>
          </w:rPr>
          <w:t xml:space="preserve"> </w:t>
        </w:r>
      </w:ins>
      <w:commentRangeStart w:id="162"/>
      <w:del w:id="163" w:author="Sebastian Heilpern" w:date="2023-05-08T17:22:00Z">
        <w:r w:rsidR="00AD3A5C" w:rsidRPr="00054059" w:rsidDel="009162EA">
          <w:rPr>
            <w:rFonts w:ascii="Times New Roman" w:hAnsi="Times New Roman" w:cs="Times New Roman"/>
          </w:rPr>
          <w:delText xml:space="preserve"> </w:delText>
        </w:r>
      </w:del>
      <w:r w:rsidR="00FC0F3C" w:rsidRPr="00054059">
        <w:rPr>
          <w:rFonts w:ascii="Times New Roman" w:hAnsi="Times New Roman" w:cs="Times New Roman"/>
        </w:rPr>
        <w:t xml:space="preserve">However, </w:t>
      </w:r>
      <w:r w:rsidR="00A14BA2" w:rsidRPr="00054059">
        <w:rPr>
          <w:rFonts w:ascii="Times New Roman" w:hAnsi="Times New Roman" w:cs="Times New Roman"/>
        </w:rPr>
        <w:t xml:space="preserve">as </w:t>
      </w:r>
      <w:r w:rsidR="00FC0F3C" w:rsidRPr="00054059">
        <w:rPr>
          <w:rFonts w:ascii="Times New Roman" w:hAnsi="Times New Roman" w:cs="Times New Roman"/>
        </w:rPr>
        <w:t>households do consume species with the same nutrient density as what is represented within their catch portfolio, they are maximizing consumption of the most nutritious species caught while selling larger, less nutrient dense species</w:t>
      </w:r>
      <w:r w:rsidR="00763AA4" w:rsidRPr="00054059">
        <w:rPr>
          <w:rFonts w:ascii="Times New Roman" w:hAnsi="Times New Roman" w:cs="Times New Roman"/>
        </w:rPr>
        <w:t xml:space="preserve">. </w:t>
      </w:r>
      <w:commentRangeEnd w:id="162"/>
      <w:r w:rsidR="009162EA">
        <w:rPr>
          <w:rStyle w:val="CommentReference"/>
          <w:rFonts w:ascii="Cambria" w:eastAsia="MS Mincho" w:hAnsi="Cambria" w:cs="Times New Roman"/>
          <w:color w:val="000000"/>
        </w:rPr>
        <w:commentReference w:id="162"/>
      </w:r>
    </w:p>
    <w:p w14:paraId="5CF5CEEB" w14:textId="77777777" w:rsidR="00722937" w:rsidRDefault="00722937" w:rsidP="00505108">
      <w:pPr>
        <w:rPr>
          <w:rFonts w:ascii="Times New Roman" w:hAnsi="Times New Roman" w:cs="Times New Roman"/>
        </w:rPr>
      </w:pPr>
    </w:p>
    <w:p w14:paraId="5F19245D" w14:textId="0241F70A" w:rsidR="003A21C9" w:rsidRDefault="001300C2" w:rsidP="007F3352">
      <w:pPr>
        <w:rPr>
          <w:rFonts w:ascii="Times New Roman" w:hAnsi="Times New Roman" w:cs="Times New Roman"/>
        </w:rPr>
      </w:pPr>
      <w:ins w:id="164" w:author="Sebastian Heilpern" w:date="2023-05-08T17:32:00Z">
        <w:r>
          <w:rPr>
            <w:rFonts w:ascii="Times New Roman" w:hAnsi="Times New Roman" w:cs="Times New Roman"/>
          </w:rPr>
          <w:t xml:space="preserve">Similar patterns in </w:t>
        </w:r>
      </w:ins>
      <w:commentRangeStart w:id="165"/>
      <w:del w:id="166" w:author="Sebastian Heilpern" w:date="2023-05-08T17:32:00Z">
        <w:r w:rsidR="008B49D0" w:rsidRPr="00054059" w:rsidDel="001300C2">
          <w:rPr>
            <w:rFonts w:ascii="Times New Roman" w:hAnsi="Times New Roman" w:cs="Times New Roman"/>
          </w:rPr>
          <w:delText>T</w:delText>
        </w:r>
      </w:del>
      <w:ins w:id="167" w:author="Sebastian Heilpern" w:date="2023-05-08T17:32:00Z">
        <w:r>
          <w:rPr>
            <w:rFonts w:ascii="Times New Roman" w:hAnsi="Times New Roman" w:cs="Times New Roman"/>
          </w:rPr>
          <w:t>t</w:t>
        </w:r>
      </w:ins>
      <w:r w:rsidR="008B49D0" w:rsidRPr="00054059">
        <w:rPr>
          <w:rFonts w:ascii="Times New Roman" w:hAnsi="Times New Roman" w:cs="Times New Roman"/>
        </w:rPr>
        <w:t xml:space="preserve">he </w:t>
      </w:r>
      <w:commentRangeEnd w:id="165"/>
      <w:r>
        <w:rPr>
          <w:rStyle w:val="CommentReference"/>
          <w:rFonts w:ascii="Cambria" w:eastAsia="MS Mincho" w:hAnsi="Cambria" w:cs="Times New Roman"/>
          <w:color w:val="000000"/>
        </w:rPr>
        <w:commentReference w:id="165"/>
      </w:r>
      <w:r w:rsidR="008B49D0" w:rsidRPr="00054059">
        <w:rPr>
          <w:rFonts w:ascii="Times New Roman" w:hAnsi="Times New Roman" w:cs="Times New Roman"/>
        </w:rPr>
        <w:t xml:space="preserve">multifaceted relationship between </w:t>
      </w:r>
      <w:r w:rsidR="00722937">
        <w:rPr>
          <w:rFonts w:ascii="Times New Roman" w:hAnsi="Times New Roman" w:cs="Times New Roman"/>
        </w:rPr>
        <w:t>smaller fish</w:t>
      </w:r>
      <w:r w:rsidR="008B49D0" w:rsidRPr="00054059">
        <w:rPr>
          <w:rFonts w:ascii="Times New Roman" w:hAnsi="Times New Roman" w:cs="Times New Roman"/>
        </w:rPr>
        <w:t xml:space="preserve">, </w:t>
      </w:r>
      <w:r w:rsidR="00722937">
        <w:rPr>
          <w:rFonts w:ascii="Times New Roman" w:hAnsi="Times New Roman" w:cs="Times New Roman"/>
        </w:rPr>
        <w:t xml:space="preserve">higher </w:t>
      </w:r>
      <w:r w:rsidR="008B49D0" w:rsidRPr="00054059">
        <w:rPr>
          <w:rFonts w:ascii="Times New Roman" w:hAnsi="Times New Roman" w:cs="Times New Roman"/>
        </w:rPr>
        <w:t xml:space="preserve">nutrient density, and </w:t>
      </w:r>
      <w:r w:rsidR="00722937">
        <w:rPr>
          <w:rFonts w:ascii="Times New Roman" w:hAnsi="Times New Roman" w:cs="Times New Roman"/>
        </w:rPr>
        <w:t xml:space="preserve">lower </w:t>
      </w:r>
      <w:r w:rsidR="008B49D0" w:rsidRPr="00054059">
        <w:rPr>
          <w:rFonts w:ascii="Times New Roman" w:hAnsi="Times New Roman" w:cs="Times New Roman"/>
        </w:rPr>
        <w:t>price</w:t>
      </w:r>
      <w:r w:rsidR="00722937">
        <w:rPr>
          <w:rFonts w:ascii="Times New Roman" w:hAnsi="Times New Roman" w:cs="Times New Roman"/>
        </w:rPr>
        <w:t>s</w:t>
      </w:r>
      <w:r w:rsidR="008B49D0" w:rsidRPr="00054059">
        <w:rPr>
          <w:rFonts w:ascii="Times New Roman" w:hAnsi="Times New Roman" w:cs="Times New Roman"/>
        </w:rPr>
        <w:t xml:space="preserve"> </w:t>
      </w:r>
      <w:del w:id="168" w:author="Sebastian Heilpern" w:date="2023-05-08T17:33:00Z">
        <w:r w:rsidR="008B49D0" w:rsidRPr="00054059" w:rsidDel="001300C2">
          <w:rPr>
            <w:rFonts w:ascii="Times New Roman" w:hAnsi="Times New Roman" w:cs="Times New Roman"/>
          </w:rPr>
          <w:delText xml:space="preserve">underlies </w:delText>
        </w:r>
        <w:r w:rsidR="00722937" w:rsidDel="001300C2">
          <w:rPr>
            <w:rFonts w:ascii="Times New Roman" w:hAnsi="Times New Roman" w:cs="Times New Roman"/>
          </w:rPr>
          <w:delText xml:space="preserve">the trend we observe in the </w:delText>
        </w:r>
        <w:r w:rsidR="003B4600" w:rsidDel="001300C2">
          <w:rPr>
            <w:rFonts w:ascii="Times New Roman" w:hAnsi="Times New Roman" w:cs="Times New Roman"/>
          </w:rPr>
          <w:delText xml:space="preserve">high </w:delText>
        </w:r>
        <w:r w:rsidR="00722937" w:rsidDel="001300C2">
          <w:rPr>
            <w:rFonts w:ascii="Times New Roman" w:hAnsi="Times New Roman" w:cs="Times New Roman"/>
          </w:rPr>
          <w:delText>nutrient density of consumed species. S</w:delText>
        </w:r>
        <w:r w:rsidR="008B49D0" w:rsidDel="001300C2">
          <w:rPr>
            <w:rFonts w:ascii="Times New Roman" w:hAnsi="Times New Roman" w:cs="Times New Roman"/>
          </w:rPr>
          <w:delText>imilar</w:delText>
        </w:r>
        <w:r w:rsidR="00722937" w:rsidDel="001300C2">
          <w:rPr>
            <w:rFonts w:ascii="Times New Roman" w:hAnsi="Times New Roman" w:cs="Times New Roman"/>
          </w:rPr>
          <w:delText xml:space="preserve"> patterns </w:delText>
        </w:r>
      </w:del>
      <w:r w:rsidR="00722937">
        <w:rPr>
          <w:rFonts w:ascii="Times New Roman" w:hAnsi="Times New Roman" w:cs="Times New Roman"/>
        </w:rPr>
        <w:t>are observed in</w:t>
      </w:r>
      <w:r w:rsidR="008B49D0" w:rsidRPr="00054059">
        <w:rPr>
          <w:rFonts w:ascii="Times New Roman" w:hAnsi="Times New Roman" w:cs="Times New Roman"/>
        </w:rPr>
        <w:t xml:space="preserve"> global </w:t>
      </w:r>
      <w:r w:rsidR="008B49D0">
        <w:rPr>
          <w:rFonts w:ascii="Times New Roman" w:hAnsi="Times New Roman" w:cs="Times New Roman"/>
        </w:rPr>
        <w:t xml:space="preserve">settings </w:t>
      </w:r>
      <w:r w:rsidR="008B49D0" w:rsidRPr="00054059">
        <w:rPr>
          <w:rFonts w:ascii="Times New Roman" w:hAnsi="Times New Roman" w:cs="Times New Roman"/>
        </w:rPr>
        <w:fldChar w:fldCharType="begin"/>
      </w:r>
      <w:r w:rsidR="005573C8">
        <w:rPr>
          <w:rFonts w:ascii="Times New Roman" w:hAnsi="Times New Roman" w:cs="Times New Roman"/>
        </w:rPr>
        <w:instrText xml:space="preserve"> ADDIN EN.CITE &lt;EndNote&gt;&lt;Cite&gt;&lt;Author&gt;Robinson&lt;/Author&gt;&lt;Year&gt;2022&lt;/Year&gt;&lt;RecNum&gt;5160&lt;/RecNum&gt;&lt;DisplayText&gt;(34)&lt;/DisplayText&gt;&lt;record&gt;&lt;rec-number&gt;5160&lt;/rec-number&gt;&lt;foreign-keys&gt;&lt;key app="EN" db-id="fptv0exrl0zffiew0r9vv29gppxttt90xdz2" timestamp="1675270252"&gt;5160&lt;/key&gt;&lt;/foreign-keys&gt;&lt;ref-type name="Journal Article"&gt;17&lt;/ref-type&gt;&lt;contributors&gt;&lt;authors&gt;&lt;author&gt;Robinson, James P. W.&lt;/author&gt;&lt;author&gt;Mills, David J.&lt;/author&gt;&lt;author&gt;Asiedu, Godfred Ameyaw&lt;/author&gt;&lt;author&gt;Byrd, Kendra&lt;/author&gt;&lt;author&gt;Mancha Cisneros, Maria del Mar&lt;/author&gt;&lt;author&gt;Cohen, Philippa J.&lt;/author&gt;&lt;author&gt;Fiorella, Kathryn J.&lt;/author&gt;&lt;author&gt;Graham, Nicholas A. J.&lt;/author&gt;&lt;author&gt;MacNeil, M. Aaron&lt;/author&gt;&lt;author&gt;Maire, Eva&lt;/author&gt;&lt;author&gt;Mbaru, Emmanuel K.&lt;/author&gt;&lt;author&gt;Nico, Gianluigi&lt;/author&gt;&lt;author&gt;Omukoto, Johnstone O.&lt;/author&gt;&lt;author&gt;Simmance, Fiona&lt;/author&gt;&lt;author&gt;Hicks, Christina C.&lt;/author&gt;&lt;/authors&gt;&lt;/contributors&gt;&lt;titles&gt;&lt;title&gt;Small pelagic fish supply abundant and affordable micronutrients to low- and middle-income countries&lt;/title&gt;&lt;secondary-title&gt;Nature Food&lt;/secondary-title&gt;&lt;/titles&gt;&lt;periodical&gt;&lt;full-title&gt;Nature Food&lt;/full-title&gt;&lt;/periodical&gt;&lt;pages&gt;1075-1084&lt;/pages&gt;&lt;volume&gt;3&lt;/volume&gt;&lt;number&gt;12&lt;/number&gt;&lt;dates&gt;&lt;year&gt;2022&lt;/year&gt;&lt;pub-dates&gt;&lt;date&gt;2022/12/01&lt;/date&gt;&lt;/pub-dates&gt;&lt;/dates&gt;&lt;isbn&gt;2662-1355&lt;/isbn&gt;&lt;urls&gt;&lt;related-urls&gt;&lt;url&gt;https://doi.org/10.1038/s43016-022-00643-3&lt;/url&gt;&lt;/related-urls&gt;&lt;/urls&gt;&lt;electronic-resource-num&gt;10.1038/s43016-022-00643-3&lt;/electronic-resource-num&gt;&lt;/record&gt;&lt;/Cite&gt;&lt;/EndNote&gt;</w:instrText>
      </w:r>
      <w:r w:rsidR="008B49D0" w:rsidRPr="00054059">
        <w:rPr>
          <w:rFonts w:ascii="Times New Roman" w:hAnsi="Times New Roman" w:cs="Times New Roman"/>
        </w:rPr>
        <w:fldChar w:fldCharType="separate"/>
      </w:r>
      <w:r w:rsidR="005573C8">
        <w:rPr>
          <w:rFonts w:ascii="Times New Roman" w:hAnsi="Times New Roman" w:cs="Times New Roman"/>
          <w:noProof/>
        </w:rPr>
        <w:t>(34)</w:t>
      </w:r>
      <w:r w:rsidR="008B49D0" w:rsidRPr="00054059">
        <w:rPr>
          <w:rFonts w:ascii="Times New Roman" w:hAnsi="Times New Roman" w:cs="Times New Roman"/>
        </w:rPr>
        <w:fldChar w:fldCharType="end"/>
      </w:r>
      <w:ins w:id="169" w:author="Sebastian Heilpern" w:date="2023-05-08T17:35:00Z">
        <w:r>
          <w:rPr>
            <w:rFonts w:ascii="Times New Roman" w:hAnsi="Times New Roman" w:cs="Times New Roman"/>
          </w:rPr>
          <w:t>.</w:t>
        </w:r>
      </w:ins>
      <w:ins w:id="170" w:author="Sebastian Heilpern" w:date="2023-05-08T17:37:00Z">
        <w:r>
          <w:rPr>
            <w:rFonts w:ascii="Times New Roman" w:hAnsi="Times New Roman" w:cs="Times New Roman"/>
          </w:rPr>
          <w:t xml:space="preserve"> [ </w:t>
        </w:r>
        <w:commentRangeStart w:id="171"/>
        <w:r>
          <w:rPr>
            <w:rFonts w:ascii="Times New Roman" w:hAnsi="Times New Roman" w:cs="Times New Roman"/>
          </w:rPr>
          <w:t>SENTENCE ….</w:t>
        </w:r>
        <w:commentRangeEnd w:id="171"/>
        <w:r>
          <w:rPr>
            <w:rStyle w:val="CommentReference"/>
            <w:rFonts w:ascii="Cambria" w:eastAsia="MS Mincho" w:hAnsi="Cambria" w:cs="Times New Roman"/>
            <w:color w:val="000000"/>
          </w:rPr>
          <w:commentReference w:id="171"/>
        </w:r>
        <w:r>
          <w:rPr>
            <w:rFonts w:ascii="Times New Roman" w:hAnsi="Times New Roman" w:cs="Times New Roman"/>
          </w:rPr>
          <w:t xml:space="preserve">] Beyond specific species, </w:t>
        </w:r>
      </w:ins>
      <w:ins w:id="172" w:author="Sebastian Heilpern" w:date="2023-05-08T17:33:00Z">
        <w:r>
          <w:rPr>
            <w:rFonts w:ascii="Times New Roman" w:hAnsi="Times New Roman" w:cs="Times New Roman"/>
          </w:rPr>
          <w:t>the</w:t>
        </w:r>
      </w:ins>
      <w:del w:id="173" w:author="Sebastian Heilpern" w:date="2023-05-08T17:33:00Z">
        <w:r w:rsidR="008B49D0" w:rsidDel="001300C2">
          <w:rPr>
            <w:rFonts w:ascii="Times New Roman" w:hAnsi="Times New Roman" w:cs="Times New Roman"/>
          </w:rPr>
          <w:delText xml:space="preserve">, </w:delText>
        </w:r>
        <w:r w:rsidR="003B4600" w:rsidDel="001300C2">
          <w:rPr>
            <w:rFonts w:ascii="Times New Roman" w:hAnsi="Times New Roman" w:cs="Times New Roman"/>
          </w:rPr>
          <w:delText>and</w:delText>
        </w:r>
      </w:del>
      <w:r w:rsidR="003B4600">
        <w:rPr>
          <w:rFonts w:ascii="Times New Roman" w:hAnsi="Times New Roman" w:cs="Times New Roman"/>
        </w:rPr>
        <w:t xml:space="preserve"> nutritional value and potential of </w:t>
      </w:r>
      <w:ins w:id="174" w:author="Sebastian Heilpern" w:date="2023-05-08T17:38:00Z">
        <w:r>
          <w:rPr>
            <w:rFonts w:ascii="Times New Roman" w:hAnsi="Times New Roman" w:cs="Times New Roman"/>
          </w:rPr>
          <w:t xml:space="preserve">drawing from </w:t>
        </w:r>
      </w:ins>
      <w:ins w:id="175" w:author="Sebastian Heilpern" w:date="2023-05-08T17:47:00Z">
        <w:r w:rsidR="005D0E95">
          <w:rPr>
            <w:rFonts w:ascii="Times New Roman" w:hAnsi="Times New Roman" w:cs="Times New Roman"/>
          </w:rPr>
          <w:t xml:space="preserve">a </w:t>
        </w:r>
      </w:ins>
      <w:r w:rsidR="003B4600">
        <w:rPr>
          <w:rFonts w:ascii="Times New Roman" w:hAnsi="Times New Roman" w:cs="Times New Roman"/>
        </w:rPr>
        <w:t>diverse</w:t>
      </w:r>
      <w:ins w:id="176" w:author="Sebastian Heilpern" w:date="2023-05-08T17:38:00Z">
        <w:r>
          <w:rPr>
            <w:rFonts w:ascii="Times New Roman" w:hAnsi="Times New Roman" w:cs="Times New Roman"/>
          </w:rPr>
          <w:t xml:space="preserve"> portfolio of</w:t>
        </w:r>
      </w:ins>
      <w:r w:rsidR="003B4600">
        <w:rPr>
          <w:rFonts w:ascii="Times New Roman" w:hAnsi="Times New Roman" w:cs="Times New Roman"/>
        </w:rPr>
        <w:t xml:space="preserve"> aquatic species is increasingly </w:t>
      </w:r>
      <w:del w:id="177" w:author="Sebastian Heilpern" w:date="2023-05-09T08:25:00Z">
        <w:r w:rsidR="003B4600" w:rsidDel="00E87C0B">
          <w:rPr>
            <w:rFonts w:ascii="Times New Roman" w:hAnsi="Times New Roman" w:cs="Times New Roman"/>
          </w:rPr>
          <w:delText>being understood</w:delText>
        </w:r>
      </w:del>
      <w:ins w:id="178" w:author="Sebastian Heilpern" w:date="2023-05-09T08:25:00Z">
        <w:r w:rsidR="00E87C0B">
          <w:rPr>
            <w:rFonts w:ascii="Times New Roman" w:hAnsi="Times New Roman" w:cs="Times New Roman"/>
          </w:rPr>
          <w:t>recognized as a means to advance food security</w:t>
        </w:r>
      </w:ins>
      <w:r w:rsidR="003B4600">
        <w:rPr>
          <w:rFonts w:ascii="Times New Roman" w:hAnsi="Times New Roman" w:cs="Times New Roman"/>
        </w:rPr>
        <w:t xml:space="preserve"> </w:t>
      </w:r>
      <w:r w:rsidR="003B4600">
        <w:rPr>
          <w:rFonts w:ascii="Times New Roman" w:hAnsi="Times New Roman" w:cs="Times New Roman"/>
        </w:rPr>
        <w:fldChar w:fldCharType="begin">
          <w:fldData xml:space="preserve">PEVuZE5vdGU+PENpdGU+PEF1dGhvcj5CeXJkPC9BdXRob3I+PFllYXI+MjAyMDwvWWVhcj48UmVj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</w:fldData>
        </w:fldChar>
      </w:r>
      <w:r w:rsidR="003B4600">
        <w:rPr>
          <w:rFonts w:ascii="Times New Roman" w:hAnsi="Times New Roman" w:cs="Times New Roman"/>
        </w:rPr>
        <w:instrText xml:space="preserve"> ADDIN EN.CITE </w:instrText>
      </w:r>
      <w:r w:rsidR="003B4600">
        <w:rPr>
          <w:rFonts w:ascii="Times New Roman" w:hAnsi="Times New Roman" w:cs="Times New Roman"/>
        </w:rPr>
        <w:fldChar w:fldCharType="begin">
          <w:fldData xml:space="preserve">PEVuZE5vdGU+PENpdGU+PEF1dGhvcj5CeXJkPC9BdXRob3I+PFllYXI+MjAyMDwvWWVhcj48UmVj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</w:fldData>
        </w:fldChar>
      </w:r>
      <w:r w:rsidR="003B4600">
        <w:rPr>
          <w:rFonts w:ascii="Times New Roman" w:hAnsi="Times New Roman" w:cs="Times New Roman"/>
        </w:rPr>
        <w:instrText xml:space="preserve"> ADDIN EN.CITE.DATA </w:instrText>
      </w:r>
      <w:r w:rsidR="003B4600">
        <w:rPr>
          <w:rFonts w:ascii="Times New Roman" w:hAnsi="Times New Roman" w:cs="Times New Roman"/>
        </w:rPr>
      </w:r>
      <w:r w:rsidR="003B4600">
        <w:rPr>
          <w:rFonts w:ascii="Times New Roman" w:hAnsi="Times New Roman" w:cs="Times New Roman"/>
        </w:rPr>
        <w:fldChar w:fldCharType="end"/>
      </w:r>
      <w:r w:rsidR="003B4600">
        <w:rPr>
          <w:rFonts w:ascii="Times New Roman" w:hAnsi="Times New Roman" w:cs="Times New Roman"/>
        </w:rPr>
      </w:r>
      <w:r w:rsidR="003B4600">
        <w:rPr>
          <w:rFonts w:ascii="Times New Roman" w:hAnsi="Times New Roman" w:cs="Times New Roman"/>
        </w:rPr>
        <w:fldChar w:fldCharType="separate"/>
      </w:r>
      <w:r w:rsidR="003B4600">
        <w:rPr>
          <w:rFonts w:ascii="Times New Roman" w:hAnsi="Times New Roman" w:cs="Times New Roman"/>
          <w:noProof/>
        </w:rPr>
        <w:t>(10, 13, 35)</w:t>
      </w:r>
      <w:r w:rsidR="003B4600">
        <w:rPr>
          <w:rFonts w:ascii="Times New Roman" w:hAnsi="Times New Roman" w:cs="Times New Roman"/>
        </w:rPr>
        <w:fldChar w:fldCharType="end"/>
      </w:r>
      <w:r w:rsidR="003B4600">
        <w:rPr>
          <w:rFonts w:ascii="Times New Roman" w:hAnsi="Times New Roman" w:cs="Times New Roman"/>
        </w:rPr>
        <w:t>.</w:t>
      </w:r>
      <w:ins w:id="179" w:author="Sebastian Heilpern" w:date="2023-05-09T08:30:00Z">
        <w:r w:rsidR="00E87C0B">
          <w:rPr>
            <w:rFonts w:ascii="Times New Roman" w:hAnsi="Times New Roman" w:cs="Times New Roman"/>
          </w:rPr>
          <w:t xml:space="preserve"> Thus,</w:t>
        </w:r>
      </w:ins>
      <w:r w:rsidR="003B4600">
        <w:rPr>
          <w:rFonts w:ascii="Times New Roman" w:hAnsi="Times New Roman" w:cs="Times New Roman"/>
        </w:rPr>
        <w:t xml:space="preserve"> </w:t>
      </w:r>
      <w:del w:id="180" w:author="Sebastian Heilpern" w:date="2023-05-09T08:25:00Z">
        <w:r w:rsidR="003B4600" w:rsidDel="00E87C0B">
          <w:rPr>
            <w:rFonts w:ascii="Times New Roman" w:hAnsi="Times New Roman" w:cs="Times New Roman"/>
          </w:rPr>
          <w:delText>Particularly w</w:delText>
        </w:r>
      </w:del>
      <w:ins w:id="181" w:author="Sebastian Heilpern" w:date="2023-05-09T08:30:00Z">
        <w:r w:rsidR="00E87C0B">
          <w:rPr>
            <w:rFonts w:ascii="Times New Roman" w:hAnsi="Times New Roman" w:cs="Times New Roman"/>
          </w:rPr>
          <w:t>w</w:t>
        </w:r>
      </w:ins>
      <w:r w:rsidR="003B4600">
        <w:rPr>
          <w:rFonts w:ascii="Times New Roman" w:hAnsi="Times New Roman" w:cs="Times New Roman"/>
        </w:rPr>
        <w:t>ithin settings like inland Cambodia where</w:t>
      </w:r>
      <w:ins w:id="182" w:author="Sebastian Heilpern" w:date="2023-05-09T08:23:00Z">
        <w:r w:rsidR="00E87C0B">
          <w:rPr>
            <w:rFonts w:ascii="Times New Roman" w:hAnsi="Times New Roman" w:cs="Times New Roman"/>
          </w:rPr>
          <w:t xml:space="preserve"> people consume many species</w:t>
        </w:r>
      </w:ins>
      <w:del w:id="183" w:author="Sebastian Heilpern" w:date="2023-05-09T08:24:00Z">
        <w:r w:rsidR="003B4600" w:rsidDel="00E87C0B">
          <w:rPr>
            <w:rFonts w:ascii="Times New Roman" w:hAnsi="Times New Roman" w:cs="Times New Roman"/>
          </w:rPr>
          <w:delText xml:space="preserve"> fish consumption is high and biodiverse</w:delText>
        </w:r>
      </w:del>
      <w:r w:rsidR="003B4600">
        <w:rPr>
          <w:rFonts w:ascii="Times New Roman" w:hAnsi="Times New Roman" w:cs="Times New Roman"/>
        </w:rPr>
        <w:t xml:space="preserve">, it is critical that </w:t>
      </w:r>
      <w:commentRangeStart w:id="184"/>
      <w:del w:id="185" w:author="Sebastian Heilpern" w:date="2023-05-09T08:26:00Z">
        <w:r w:rsidR="003B4600" w:rsidDel="00E87C0B">
          <w:rPr>
            <w:rFonts w:ascii="Times New Roman" w:hAnsi="Times New Roman" w:cs="Times New Roman"/>
          </w:rPr>
          <w:delText xml:space="preserve">we </w:delText>
        </w:r>
        <w:r w:rsidR="008B49D0" w:rsidDel="00E87C0B">
          <w:rPr>
            <w:rFonts w:ascii="Times New Roman" w:hAnsi="Times New Roman" w:cs="Times New Roman"/>
          </w:rPr>
          <w:delText xml:space="preserve">better account for </w:delText>
        </w:r>
        <w:r w:rsidR="003B4600" w:rsidDel="00E87C0B">
          <w:rPr>
            <w:rFonts w:ascii="Times New Roman" w:hAnsi="Times New Roman" w:cs="Times New Roman"/>
          </w:rPr>
          <w:delText>not</w:delText>
        </w:r>
      </w:del>
      <w:ins w:id="186" w:author="Sebastian Heilpern" w:date="2023-05-09T08:26:00Z">
        <w:r w:rsidR="00E87C0B">
          <w:rPr>
            <w:rFonts w:ascii="Times New Roman" w:hAnsi="Times New Roman" w:cs="Times New Roman"/>
          </w:rPr>
          <w:t>fisheries</w:t>
        </w:r>
      </w:ins>
      <w:ins w:id="187" w:author="Sebastian Heilpern" w:date="2023-05-09T08:27:00Z">
        <w:r w:rsidR="00E87C0B">
          <w:rPr>
            <w:rFonts w:ascii="Times New Roman" w:hAnsi="Times New Roman" w:cs="Times New Roman"/>
          </w:rPr>
          <w:t xml:space="preserve">, </w:t>
        </w:r>
      </w:ins>
      <w:ins w:id="188" w:author="Sebastian Heilpern" w:date="2023-05-09T08:26:00Z">
        <w:r w:rsidR="00E87C0B">
          <w:rPr>
            <w:rFonts w:ascii="Times New Roman" w:hAnsi="Times New Roman" w:cs="Times New Roman"/>
          </w:rPr>
          <w:t xml:space="preserve">public </w:t>
        </w:r>
        <w:r w:rsidR="00E87C0B">
          <w:rPr>
            <w:rFonts w:ascii="Times New Roman" w:hAnsi="Times New Roman" w:cs="Times New Roman"/>
          </w:rPr>
          <w:lastRenderedPageBreak/>
          <w:t>health</w:t>
        </w:r>
      </w:ins>
      <w:ins w:id="189" w:author="Sebastian Heilpern" w:date="2023-05-09T08:27:00Z">
        <w:r w:rsidR="00E87C0B">
          <w:rPr>
            <w:rFonts w:ascii="Times New Roman" w:hAnsi="Times New Roman" w:cs="Times New Roman"/>
          </w:rPr>
          <w:t xml:space="preserve"> and conservation policies</w:t>
        </w:r>
        <w:commentRangeEnd w:id="184"/>
        <w:r w:rsidR="00E87C0B">
          <w:rPr>
            <w:rStyle w:val="CommentReference"/>
            <w:rFonts w:ascii="Cambria" w:eastAsia="MS Mincho" w:hAnsi="Cambria" w:cs="Times New Roman"/>
            <w:color w:val="000000"/>
          </w:rPr>
          <w:commentReference w:id="184"/>
        </w:r>
      </w:ins>
      <w:ins w:id="190" w:author="Sebastian Heilpern" w:date="2023-05-09T08:26:00Z">
        <w:r w:rsidR="00E87C0B">
          <w:rPr>
            <w:rFonts w:ascii="Times New Roman" w:hAnsi="Times New Roman" w:cs="Times New Roman"/>
          </w:rPr>
          <w:t xml:space="preserve"> </w:t>
        </w:r>
      </w:ins>
      <w:ins w:id="191" w:author="Sebastian Heilpern" w:date="2023-05-09T08:28:00Z">
        <w:r w:rsidR="00E87C0B">
          <w:rPr>
            <w:rFonts w:ascii="Times New Roman" w:hAnsi="Times New Roman" w:cs="Times New Roman"/>
          </w:rPr>
          <w:t>broaden focus beyond</w:t>
        </w:r>
      </w:ins>
      <w:del w:id="192" w:author="Sebastian Heilpern" w:date="2023-05-09T08:28:00Z">
        <w:r w:rsidR="003B4600" w:rsidDel="00E87C0B">
          <w:rPr>
            <w:rFonts w:ascii="Times New Roman" w:hAnsi="Times New Roman" w:cs="Times New Roman"/>
          </w:rPr>
          <w:delText xml:space="preserve"> only</w:delText>
        </w:r>
      </w:del>
      <w:r w:rsidR="003B4600">
        <w:rPr>
          <w:rFonts w:ascii="Times New Roman" w:hAnsi="Times New Roman" w:cs="Times New Roman"/>
        </w:rPr>
        <w:t xml:space="preserve"> fish quantity </w:t>
      </w:r>
      <w:del w:id="193" w:author="Sebastian Heilpern" w:date="2023-05-09T08:28:00Z">
        <w:r w:rsidR="003B4600" w:rsidDel="00E87C0B">
          <w:rPr>
            <w:rFonts w:ascii="Times New Roman" w:hAnsi="Times New Roman" w:cs="Times New Roman"/>
          </w:rPr>
          <w:delText xml:space="preserve">but </w:delText>
        </w:r>
      </w:del>
      <w:ins w:id="194" w:author="Sebastian Heilpern" w:date="2023-05-09T08:28:00Z">
        <w:r w:rsidR="00E87C0B">
          <w:rPr>
            <w:rFonts w:ascii="Times New Roman" w:hAnsi="Times New Roman" w:cs="Times New Roman"/>
          </w:rPr>
          <w:t xml:space="preserve">to </w:t>
        </w:r>
      </w:ins>
      <w:del w:id="195" w:author="Sebastian Heilpern" w:date="2023-05-09T08:28:00Z">
        <w:r w:rsidR="003B4600" w:rsidDel="00E87C0B">
          <w:rPr>
            <w:rFonts w:ascii="Times New Roman" w:hAnsi="Times New Roman" w:cs="Times New Roman"/>
          </w:rPr>
          <w:delText xml:space="preserve">also </w:delText>
        </w:r>
      </w:del>
      <w:ins w:id="196" w:author="Sebastian Heilpern" w:date="2023-05-09T08:28:00Z">
        <w:r w:rsidR="00E87C0B">
          <w:rPr>
            <w:rFonts w:ascii="Times New Roman" w:hAnsi="Times New Roman" w:cs="Times New Roman"/>
          </w:rPr>
          <w:t xml:space="preserve">the </w:t>
        </w:r>
      </w:ins>
      <w:r w:rsidR="008B49D0">
        <w:rPr>
          <w:rFonts w:ascii="Times New Roman" w:hAnsi="Times New Roman" w:cs="Times New Roman"/>
        </w:rPr>
        <w:t xml:space="preserve">biodiversity </w:t>
      </w:r>
      <w:ins w:id="197" w:author="Sebastian Heilpern" w:date="2023-05-09T08:28:00Z">
        <w:r w:rsidR="00E87C0B">
          <w:rPr>
            <w:rFonts w:ascii="Times New Roman" w:hAnsi="Times New Roman" w:cs="Times New Roman"/>
          </w:rPr>
          <w:t>with</w:t>
        </w:r>
      </w:ins>
      <w:r w:rsidR="008B49D0">
        <w:rPr>
          <w:rFonts w:ascii="Times New Roman" w:hAnsi="Times New Roman" w:cs="Times New Roman"/>
        </w:rPr>
        <w:t>in fisheries</w:t>
      </w:r>
      <w:ins w:id="198" w:author="Sebastian Heilpern" w:date="2023-05-09T08:28:00Z">
        <w:r w:rsidR="00E87C0B">
          <w:rPr>
            <w:rFonts w:ascii="Times New Roman" w:hAnsi="Times New Roman" w:cs="Times New Roman"/>
          </w:rPr>
          <w:t>, especially</w:t>
        </w:r>
      </w:ins>
      <w:r w:rsidR="008B49D0">
        <w:rPr>
          <w:rFonts w:ascii="Times New Roman" w:hAnsi="Times New Roman" w:cs="Times New Roman"/>
        </w:rPr>
        <w:t xml:space="preserve"> as aquatic ecosystems are transformed by global change</w:t>
      </w:r>
      <w:del w:id="199" w:author="Sebastian Heilpern" w:date="2023-05-09T08:30:00Z">
        <w:r w:rsidR="008B49D0" w:rsidDel="00E87C0B">
          <w:rPr>
            <w:rFonts w:ascii="Times New Roman" w:hAnsi="Times New Roman" w:cs="Times New Roman"/>
          </w:rPr>
          <w:delText xml:space="preserve"> factors</w:delText>
        </w:r>
      </w:del>
      <w:r w:rsidR="008B49D0" w:rsidRPr="00054059">
        <w:rPr>
          <w:rFonts w:ascii="Times New Roman" w:hAnsi="Times New Roman" w:cs="Times New Roman"/>
        </w:rPr>
        <w:t xml:space="preserve">. </w:t>
      </w:r>
    </w:p>
    <w:p w14:paraId="74C4F1E0" w14:textId="77777777" w:rsidR="00722937" w:rsidRPr="00054059" w:rsidRDefault="00722937" w:rsidP="007F3352">
      <w:pPr>
        <w:rPr>
          <w:rFonts w:ascii="Times New Roman" w:hAnsi="Times New Roman" w:cs="Times New Roman"/>
        </w:rPr>
      </w:pPr>
    </w:p>
    <w:p w14:paraId="67BB3E84" w14:textId="5F75669B" w:rsidR="0055767C" w:rsidRDefault="0055767C" w:rsidP="007F3352">
      <w:pPr>
        <w:rPr>
          <w:rFonts w:ascii="Times New Roman" w:hAnsi="Times New Roman"/>
          <w:b/>
          <w:bCs/>
          <w:i/>
          <w:iCs/>
        </w:rPr>
      </w:pPr>
      <w:r>
        <w:rPr>
          <w:rFonts w:ascii="Times New Roman" w:hAnsi="Times New Roman"/>
          <w:b/>
          <w:bCs/>
          <w:i/>
          <w:iCs/>
        </w:rPr>
        <w:t xml:space="preserve">Q3: </w:t>
      </w:r>
      <w:r>
        <w:rPr>
          <w:rFonts w:ascii="Times New Roman" w:hAnsi="Times New Roman" w:cs="Times New Roman"/>
          <w:b/>
          <w:bCs/>
          <w:i/>
          <w:iCs/>
        </w:rPr>
        <w:t>Relationship between ecosystem</w:t>
      </w:r>
      <w:r w:rsidRPr="0055767C">
        <w:rPr>
          <w:rFonts w:ascii="Times New Roman" w:hAnsi="Times New Roman" w:cs="Times New Roman"/>
          <w:b/>
          <w:bCs/>
          <w:i/>
          <w:iCs/>
        </w:rPr>
        <w:t xml:space="preserve"> </w:t>
      </w:r>
      <w:r>
        <w:rPr>
          <w:rFonts w:ascii="Times New Roman" w:hAnsi="Times New Roman" w:cs="Times New Roman"/>
          <w:b/>
          <w:bCs/>
          <w:i/>
          <w:iCs/>
        </w:rPr>
        <w:t xml:space="preserve">biodiversity and </w:t>
      </w:r>
      <w:del w:id="200" w:author="Sebastian Heilpern" w:date="2023-05-09T08:32:00Z">
        <w:r w:rsidDel="00E87C0B">
          <w:rPr>
            <w:rFonts w:ascii="Times New Roman" w:hAnsi="Times New Roman" w:cs="Times New Roman"/>
            <w:b/>
            <w:bCs/>
            <w:i/>
            <w:iCs/>
          </w:rPr>
          <w:delText xml:space="preserve">household </w:delText>
        </w:r>
      </w:del>
      <w:r>
        <w:rPr>
          <w:rFonts w:ascii="Times New Roman" w:hAnsi="Times New Roman" w:cs="Times New Roman"/>
          <w:b/>
          <w:bCs/>
          <w:i/>
          <w:iCs/>
        </w:rPr>
        <w:t>use of biodiversity</w:t>
      </w:r>
      <w:ins w:id="201" w:author="Sebastian Heilpern" w:date="2023-05-09T08:30:00Z">
        <w:r w:rsidR="00E87C0B">
          <w:rPr>
            <w:rFonts w:ascii="Times New Roman" w:hAnsi="Times New Roman" w:cs="Times New Roman"/>
            <w:b/>
            <w:bCs/>
            <w:i/>
            <w:iCs/>
          </w:rPr>
          <w:t xml:space="preserve"> is</w:t>
        </w:r>
      </w:ins>
      <w:r>
        <w:rPr>
          <w:rFonts w:ascii="Times New Roman" w:hAnsi="Times New Roman" w:cs="Times New Roman"/>
          <w:b/>
          <w:bCs/>
          <w:i/>
          <w:iCs/>
        </w:rPr>
        <w:t xml:space="preserve"> consistent across </w:t>
      </w:r>
      <w:ins w:id="202" w:author="Sebastian Heilpern" w:date="2023-05-09T08:32:00Z">
        <w:r w:rsidR="00E87C0B">
          <w:rPr>
            <w:rFonts w:ascii="Times New Roman" w:hAnsi="Times New Roman" w:cs="Times New Roman"/>
            <w:b/>
            <w:bCs/>
            <w:i/>
            <w:iCs/>
          </w:rPr>
          <w:t xml:space="preserve">household </w:t>
        </w:r>
      </w:ins>
      <w:proofErr w:type="gramStart"/>
      <w:r>
        <w:rPr>
          <w:rFonts w:ascii="Times New Roman" w:hAnsi="Times New Roman" w:cs="Times New Roman"/>
          <w:b/>
          <w:bCs/>
          <w:i/>
          <w:iCs/>
        </w:rPr>
        <w:t>characteristics</w:t>
      </w:r>
      <w:proofErr w:type="gramEnd"/>
      <w:r>
        <w:rPr>
          <w:rFonts w:ascii="Times New Roman" w:hAnsi="Times New Roman" w:cs="Times New Roman"/>
          <w:b/>
          <w:bCs/>
          <w:i/>
          <w:iCs/>
        </w:rPr>
        <w:t xml:space="preserve"> </w:t>
      </w:r>
    </w:p>
    <w:p w14:paraId="4ECA740F" w14:textId="52E143D0" w:rsidR="000F34B3" w:rsidRPr="00054059" w:rsidRDefault="000F34B3" w:rsidP="007F3352">
      <w:pPr>
        <w:rPr>
          <w:rFonts w:ascii="Times New Roman" w:hAnsi="Times New Roman" w:cs="Times New Roman"/>
        </w:rPr>
      </w:pPr>
      <w:del w:id="203" w:author="Sebastian Heilpern" w:date="2023-05-09T08:32:00Z">
        <w:r w:rsidRPr="00054059" w:rsidDel="00E87C0B">
          <w:rPr>
            <w:rFonts w:ascii="Times New Roman" w:hAnsi="Times New Roman" w:cs="Times New Roman"/>
          </w:rPr>
          <w:delText>Analysis of household characteristics</w:delText>
        </w:r>
      </w:del>
      <w:ins w:id="204" w:author="Sebastian Heilpern" w:date="2023-05-09T08:32:00Z">
        <w:r w:rsidR="00E87C0B">
          <w:rPr>
            <w:rFonts w:ascii="Times New Roman" w:hAnsi="Times New Roman" w:cs="Times New Roman"/>
          </w:rPr>
          <w:t>Integrating household information into our analysis</w:t>
        </w:r>
      </w:ins>
      <w:r w:rsidRPr="00054059">
        <w:rPr>
          <w:rFonts w:ascii="Times New Roman" w:hAnsi="Times New Roman" w:cs="Times New Roman"/>
        </w:rPr>
        <w:t xml:space="preserve"> allows us to examine three key dynamics: whether the addition of household characteristics to our models affects the biodiversity relationships we observe, the relative roles of household characteristics and environmental context in driving biodiversity use by households, and whether specific household characteristics affect biodiversity use by households. </w:t>
      </w:r>
    </w:p>
    <w:p w14:paraId="0E86EA30" w14:textId="3795DC38" w:rsidR="000F34B3" w:rsidRPr="00054059" w:rsidRDefault="000F34B3" w:rsidP="007F3352">
      <w:pPr>
        <w:rPr>
          <w:rFonts w:ascii="Times New Roman" w:hAnsi="Times New Roman" w:cs="Times New Roman"/>
        </w:rPr>
      </w:pPr>
    </w:p>
    <w:p w14:paraId="44F76D7A" w14:textId="1C251DB9" w:rsidR="002A59ED" w:rsidRPr="00AB36AA" w:rsidRDefault="006E0DF3" w:rsidP="002A59ED">
      <w:pPr>
        <w:rPr>
          <w:rFonts w:ascii="Times New Roman" w:hAnsi="Times New Roman" w:cs="Times New Roman"/>
        </w:rPr>
      </w:pPr>
      <w:r w:rsidRPr="00054059">
        <w:rPr>
          <w:rFonts w:ascii="Times New Roman" w:hAnsi="Times New Roman" w:cs="Times New Roman"/>
        </w:rPr>
        <w:t>The positive relationship between ecosystem biodiversity and household use of biodiversity remained remarkably consistent</w:t>
      </w:r>
      <w:r>
        <w:rPr>
          <w:rFonts w:ascii="Times New Roman" w:hAnsi="Times New Roman" w:cs="Times New Roman"/>
        </w:rPr>
        <w:t xml:space="preserve">, </w:t>
      </w:r>
      <w:r w:rsidRPr="00054059">
        <w:rPr>
          <w:rFonts w:ascii="Times New Roman" w:hAnsi="Times New Roman" w:cs="Times New Roman"/>
        </w:rPr>
        <w:t>even when accounting for variation in household</w:t>
      </w:r>
      <w:del w:id="205" w:author="Sebastian Heilpern" w:date="2023-05-09T08:33:00Z">
        <w:r w:rsidRPr="00054059" w:rsidDel="00E87C0B">
          <w:rPr>
            <w:rFonts w:ascii="Times New Roman" w:hAnsi="Times New Roman" w:cs="Times New Roman"/>
          </w:rPr>
          <w:delText xml:space="preserve"> characteristics</w:delText>
        </w:r>
      </w:del>
      <w:ins w:id="206" w:author="Sebastian Heilpern" w:date="2023-05-09T08:33:00Z">
        <w:r w:rsidR="00E87C0B">
          <w:rPr>
            <w:rFonts w:ascii="Times New Roman" w:hAnsi="Times New Roman" w:cs="Times New Roman"/>
          </w:rPr>
          <w:t>s</w:t>
        </w:r>
      </w:ins>
      <w:r w:rsidRPr="00054059">
        <w:rPr>
          <w:rFonts w:ascii="Times New Roman" w:hAnsi="Times New Roman" w:cs="Times New Roman"/>
        </w:rPr>
        <w:t>. After controlling for effort, the core relationships between biodiversity are unchanged by the addition of household characteristics and market access (Q3)</w:t>
      </w:r>
      <w:r w:rsidR="008B49D0">
        <w:rPr>
          <w:rFonts w:ascii="Times New Roman" w:hAnsi="Times New Roman" w:cs="Times New Roman"/>
        </w:rPr>
        <w:t>, highlighting the importance of ecosystem-level biodiversity in influencing use of biodiversity across households</w:t>
      </w:r>
      <w:r w:rsidRPr="00054059">
        <w:rPr>
          <w:rFonts w:ascii="Times New Roman" w:hAnsi="Times New Roman" w:cs="Times New Roman"/>
        </w:rPr>
        <w:t xml:space="preserve">. </w:t>
      </w:r>
      <w:r>
        <w:rPr>
          <w:rFonts w:ascii="Times New Roman" w:hAnsi="Times New Roman" w:cs="Times New Roman"/>
        </w:rPr>
        <w:t xml:space="preserve">The decomposition of our regression results illustrates </w:t>
      </w:r>
      <w:r w:rsidR="003967D3">
        <w:rPr>
          <w:rFonts w:ascii="Times New Roman" w:hAnsi="Times New Roman" w:cs="Times New Roman"/>
        </w:rPr>
        <w:t>n</w:t>
      </w:r>
      <w:r w:rsidR="003967D3" w:rsidRPr="008239CF">
        <w:rPr>
          <w:rFonts w:ascii="Times New Roman" w:hAnsi="Times New Roman" w:cs="Times New Roman"/>
        </w:rPr>
        <w:t>early 50% of</w:t>
      </w:r>
      <w:r w:rsidR="003967D3" w:rsidRPr="00054059">
        <w:rPr>
          <w:rFonts w:ascii="Times New Roman" w:hAnsi="Times New Roman" w:cs="Times New Roman"/>
        </w:rPr>
        <w:t xml:space="preserve"> catch </w:t>
      </w:r>
      <w:r w:rsidR="003967D3">
        <w:rPr>
          <w:rFonts w:ascii="Times New Roman" w:hAnsi="Times New Roman" w:cs="Times New Roman"/>
        </w:rPr>
        <w:t xml:space="preserve">and consumption </w:t>
      </w:r>
      <w:r w:rsidR="003967D3" w:rsidRPr="00054059">
        <w:rPr>
          <w:rFonts w:ascii="Times New Roman" w:hAnsi="Times New Roman" w:cs="Times New Roman"/>
        </w:rPr>
        <w:t xml:space="preserve">biodiversity </w:t>
      </w:r>
      <w:r w:rsidR="003967D3">
        <w:rPr>
          <w:rFonts w:ascii="Times New Roman" w:hAnsi="Times New Roman" w:cs="Times New Roman"/>
        </w:rPr>
        <w:t>are</w:t>
      </w:r>
      <w:r w:rsidR="003967D3" w:rsidRPr="00054059">
        <w:rPr>
          <w:rFonts w:ascii="Times New Roman" w:hAnsi="Times New Roman" w:cs="Times New Roman"/>
        </w:rPr>
        <w:t xml:space="preserve"> explained by our models</w:t>
      </w:r>
      <w:r w:rsidR="003967D3">
        <w:rPr>
          <w:rFonts w:ascii="Times New Roman" w:hAnsi="Times New Roman" w:cs="Times New Roman"/>
        </w:rPr>
        <w:t xml:space="preserve"> (</w:t>
      </w:r>
      <w:r w:rsidR="003967D3">
        <w:rPr>
          <w:rFonts w:ascii="Times New Roman" w:hAnsi="Times New Roman" w:cs="Times New Roman"/>
          <w:b/>
          <w:bCs/>
        </w:rPr>
        <w:t>Figure 4</w:t>
      </w:r>
      <w:r w:rsidR="003967D3">
        <w:rPr>
          <w:rFonts w:ascii="Times New Roman" w:hAnsi="Times New Roman" w:cs="Times New Roman"/>
        </w:rPr>
        <w:t>). Fishing effort is a component of the quantity of fish harvested, and additional sampling of ecosystems is likely to increase biodiversity harvest</w:t>
      </w:r>
      <w:r w:rsidR="008B49D0">
        <w:rPr>
          <w:rFonts w:ascii="Times New Roman" w:hAnsi="Times New Roman" w:cs="Times New Roman"/>
        </w:rPr>
        <w:t xml:space="preserve"> particularly within fisheries with low selectivity or that are ‘indiscriminate’ as is the case in the </w:t>
      </w:r>
      <w:proofErr w:type="spellStart"/>
      <w:r w:rsidR="008B49D0">
        <w:rPr>
          <w:rFonts w:ascii="Times New Roman" w:hAnsi="Times New Roman" w:cs="Times New Roman"/>
        </w:rPr>
        <w:t>Tonlé</w:t>
      </w:r>
      <w:proofErr w:type="spellEnd"/>
      <w:r w:rsidR="008B49D0">
        <w:rPr>
          <w:rFonts w:ascii="Times New Roman" w:hAnsi="Times New Roman" w:cs="Times New Roman"/>
        </w:rPr>
        <w:t xml:space="preserve"> Sap and other freshwater ecosystems </w:t>
      </w:r>
      <w:r w:rsidR="005573C8">
        <w:rPr>
          <w:rFonts w:ascii="Times New Roman" w:hAnsi="Times New Roman" w:cs="Times New Roman"/>
        </w:rPr>
        <w:fldChar w:fldCharType="begin">
          <w:fldData xml:space="preserve">PEVuZE5vdGU+PENpdGU+PEF1dGhvcj5OZ29yPC9BdXRob3I+PFllYXI+MjAxODwvWWVhcj48UmVj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</w:fldData>
        </w:fldChar>
      </w:r>
      <w:r w:rsidR="003B4600">
        <w:rPr>
          <w:rFonts w:ascii="Times New Roman" w:hAnsi="Times New Roman" w:cs="Times New Roman"/>
        </w:rPr>
        <w:instrText xml:space="preserve"> ADDIN EN.CITE </w:instrText>
      </w:r>
      <w:r w:rsidR="003B4600">
        <w:rPr>
          <w:rFonts w:ascii="Times New Roman" w:hAnsi="Times New Roman" w:cs="Times New Roman"/>
        </w:rPr>
        <w:fldChar w:fldCharType="begin">
          <w:fldData xml:space="preserve">PEVuZE5vdGU+PENpdGU+PEF1dGhvcj5OZ29yPC9BdXRob3I+PFllYXI+MjAxODwvWWVhcj48UmVj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</w:fldData>
        </w:fldChar>
      </w:r>
      <w:r w:rsidR="003B4600">
        <w:rPr>
          <w:rFonts w:ascii="Times New Roman" w:hAnsi="Times New Roman" w:cs="Times New Roman"/>
        </w:rPr>
        <w:instrText xml:space="preserve"> ADDIN EN.CITE.DATA </w:instrText>
      </w:r>
      <w:r w:rsidR="003B4600">
        <w:rPr>
          <w:rFonts w:ascii="Times New Roman" w:hAnsi="Times New Roman" w:cs="Times New Roman"/>
        </w:rPr>
      </w:r>
      <w:r w:rsidR="003B4600">
        <w:rPr>
          <w:rFonts w:ascii="Times New Roman" w:hAnsi="Times New Roman" w:cs="Times New Roman"/>
        </w:rPr>
        <w:fldChar w:fldCharType="end"/>
      </w:r>
      <w:r w:rsidR="005573C8">
        <w:rPr>
          <w:rFonts w:ascii="Times New Roman" w:hAnsi="Times New Roman" w:cs="Times New Roman"/>
        </w:rPr>
      </w:r>
      <w:r w:rsidR="005573C8">
        <w:rPr>
          <w:rFonts w:ascii="Times New Roman" w:hAnsi="Times New Roman" w:cs="Times New Roman"/>
        </w:rPr>
        <w:fldChar w:fldCharType="separate"/>
      </w:r>
      <w:r w:rsidR="003B4600">
        <w:rPr>
          <w:rFonts w:ascii="Times New Roman" w:hAnsi="Times New Roman" w:cs="Times New Roman"/>
          <w:noProof/>
        </w:rPr>
        <w:t>(33, 36)</w:t>
      </w:r>
      <w:r w:rsidR="005573C8">
        <w:rPr>
          <w:rFonts w:ascii="Times New Roman" w:hAnsi="Times New Roman" w:cs="Times New Roman"/>
        </w:rPr>
        <w:fldChar w:fldCharType="end"/>
      </w:r>
      <w:r w:rsidR="003967D3">
        <w:rPr>
          <w:rFonts w:ascii="Times New Roman" w:hAnsi="Times New Roman" w:cs="Times New Roman"/>
        </w:rPr>
        <w:t>. E</w:t>
      </w:r>
      <w:r w:rsidR="0055767C">
        <w:rPr>
          <w:rFonts w:ascii="Times New Roman" w:hAnsi="Times New Roman" w:cs="Times New Roman"/>
        </w:rPr>
        <w:t xml:space="preserve">ffort played an expected role in explaining catch biodiversity (26.5%) and consumption biodiversity (25.7%). </w:t>
      </w:r>
      <w:r w:rsidR="003967D3">
        <w:rPr>
          <w:rFonts w:ascii="Times New Roman" w:hAnsi="Times New Roman"/>
        </w:rPr>
        <w:t>After accounting for effort and a suite of household characteristics, however,</w:t>
      </w:r>
      <w:r w:rsidR="002A59ED">
        <w:rPr>
          <w:rFonts w:ascii="Times New Roman" w:hAnsi="Times New Roman"/>
        </w:rPr>
        <w:t xml:space="preserve"> e</w:t>
      </w:r>
      <w:r>
        <w:rPr>
          <w:rFonts w:ascii="Times New Roman" w:hAnsi="Times New Roman"/>
        </w:rPr>
        <w:t xml:space="preserve">cosystem biodiversity </w:t>
      </w:r>
      <w:r w:rsidR="003967D3">
        <w:rPr>
          <w:rFonts w:ascii="Times New Roman" w:hAnsi="Times New Roman"/>
        </w:rPr>
        <w:t xml:space="preserve">explained </w:t>
      </w:r>
      <w:r w:rsidR="004E6034">
        <w:rPr>
          <w:rFonts w:ascii="Times New Roman" w:hAnsi="Times New Roman"/>
        </w:rPr>
        <w:t xml:space="preserve">16.6% </w:t>
      </w:r>
      <w:r w:rsidR="003967D3">
        <w:rPr>
          <w:rFonts w:ascii="Times New Roman" w:hAnsi="Times New Roman"/>
        </w:rPr>
        <w:t>of catch biodiversity and 14.6% of consumption biodiversity.</w:t>
      </w:r>
      <w:r>
        <w:rPr>
          <w:rFonts w:ascii="Times New Roman" w:hAnsi="Times New Roman"/>
        </w:rPr>
        <w:t xml:space="preserve"> </w:t>
      </w:r>
      <w:r w:rsidR="00AB36AA">
        <w:rPr>
          <w:rFonts w:ascii="Times New Roman" w:hAnsi="Times New Roman"/>
        </w:rPr>
        <w:t>O</w:t>
      </w:r>
      <w:r w:rsidRPr="00054059">
        <w:rPr>
          <w:rFonts w:ascii="Times New Roman" w:hAnsi="Times New Roman" w:cs="Times New Roman"/>
        </w:rPr>
        <w:t>ur models explain</w:t>
      </w:r>
      <w:r w:rsidR="004E6034">
        <w:rPr>
          <w:rFonts w:ascii="Times New Roman" w:hAnsi="Times New Roman" w:cs="Times New Roman"/>
        </w:rPr>
        <w:t>ed</w:t>
      </w:r>
      <w:r w:rsidRPr="00054059">
        <w:rPr>
          <w:rFonts w:ascii="Times New Roman" w:hAnsi="Times New Roman" w:cs="Times New Roman"/>
        </w:rPr>
        <w:t xml:space="preserve"> </w:t>
      </w:r>
      <w:r w:rsidR="003967D3">
        <w:rPr>
          <w:rFonts w:ascii="Times New Roman" w:hAnsi="Times New Roman" w:cs="Times New Roman"/>
        </w:rPr>
        <w:t>less than 20% of</w:t>
      </w:r>
      <w:r w:rsidRPr="00054059">
        <w:rPr>
          <w:rFonts w:ascii="Times New Roman" w:hAnsi="Times New Roman" w:cs="Times New Roman"/>
        </w:rPr>
        <w:t xml:space="preserve"> biodiversity of species sold</w:t>
      </w:r>
      <w:r w:rsidR="003967D3">
        <w:rPr>
          <w:rFonts w:ascii="Times New Roman" w:hAnsi="Times New Roman" w:cs="Times New Roman"/>
        </w:rPr>
        <w:t xml:space="preserve"> overall</w:t>
      </w:r>
      <w:r w:rsidR="004E6034">
        <w:rPr>
          <w:rFonts w:ascii="Times New Roman" w:hAnsi="Times New Roman" w:cs="Times New Roman"/>
        </w:rPr>
        <w:t xml:space="preserve">, and </w:t>
      </w:r>
      <w:r w:rsidR="004E6034">
        <w:rPr>
          <w:rFonts w:ascii="Times New Roman" w:hAnsi="Times New Roman"/>
        </w:rPr>
        <w:t>ecosystem biodiversity</w:t>
      </w:r>
      <w:r w:rsidR="002A59ED">
        <w:rPr>
          <w:rFonts w:ascii="Times New Roman" w:hAnsi="Times New Roman" w:cs="Times New Roman"/>
        </w:rPr>
        <w:t xml:space="preserve"> </w:t>
      </w:r>
      <w:r w:rsidR="004E6034">
        <w:rPr>
          <w:rFonts w:ascii="Times New Roman" w:hAnsi="Times New Roman" w:cs="Times New Roman"/>
        </w:rPr>
        <w:t>accounted for only</w:t>
      </w:r>
      <w:r w:rsidR="002A59ED">
        <w:rPr>
          <w:rFonts w:ascii="Times New Roman" w:hAnsi="Times New Roman" w:cs="Times New Roman"/>
        </w:rPr>
        <w:t xml:space="preserve"> </w:t>
      </w:r>
      <w:r w:rsidR="004E6034">
        <w:rPr>
          <w:rFonts w:ascii="Times New Roman" w:hAnsi="Times New Roman" w:cs="Times New Roman"/>
        </w:rPr>
        <w:t>1.9</w:t>
      </w:r>
      <w:r w:rsidR="002A59ED">
        <w:rPr>
          <w:rFonts w:ascii="Times New Roman" w:hAnsi="Times New Roman" w:cs="Times New Roman"/>
        </w:rPr>
        <w:t>%</w:t>
      </w:r>
      <w:r w:rsidR="004E6034">
        <w:rPr>
          <w:rFonts w:ascii="Times New Roman" w:hAnsi="Times New Roman" w:cs="Times New Roman"/>
        </w:rPr>
        <w:t xml:space="preserve"> of variation</w:t>
      </w:r>
      <w:r w:rsidR="008B49D0">
        <w:rPr>
          <w:rFonts w:ascii="Times New Roman" w:hAnsi="Times New Roman" w:cs="Times New Roman"/>
        </w:rPr>
        <w:t xml:space="preserve"> in the species sold by households</w:t>
      </w:r>
      <w:r w:rsidR="002A59ED">
        <w:rPr>
          <w:rFonts w:ascii="Times New Roman" w:hAnsi="Times New Roman" w:cs="Times New Roman"/>
        </w:rPr>
        <w:t xml:space="preserve">. </w:t>
      </w:r>
      <w:r w:rsidR="000C7BF5">
        <w:rPr>
          <w:rFonts w:ascii="Times New Roman" w:hAnsi="Times New Roman" w:cs="Times New Roman"/>
        </w:rPr>
        <w:t>When looking at the predictive value of c</w:t>
      </w:r>
      <w:r w:rsidR="003E44EF">
        <w:rPr>
          <w:rFonts w:ascii="Times New Roman" w:hAnsi="Times New Roman" w:cs="Times New Roman"/>
        </w:rPr>
        <w:t>atch biodiversity</w:t>
      </w:r>
      <w:r w:rsidR="000C7BF5">
        <w:rPr>
          <w:rFonts w:ascii="Times New Roman" w:hAnsi="Times New Roman" w:cs="Times New Roman"/>
        </w:rPr>
        <w:t xml:space="preserve">, we found much stronger relationships; catch biodiversity predicted </w:t>
      </w:r>
      <w:r w:rsidR="003E44EF">
        <w:rPr>
          <w:rFonts w:ascii="Times New Roman" w:hAnsi="Times New Roman" w:cs="Times New Roman"/>
        </w:rPr>
        <w:t>76.8% of consumed biodiversity and 18.3% of sold biodiversity (</w:t>
      </w:r>
      <w:r w:rsidR="00B02D04" w:rsidRPr="00DA00B7">
        <w:rPr>
          <w:rFonts w:ascii="Times New Roman" w:hAnsi="Times New Roman" w:cs="Times New Roman"/>
        </w:rPr>
        <w:t>Supplementary Table</w:t>
      </w:r>
      <w:r w:rsidR="003E44EF" w:rsidRPr="003E44EF">
        <w:rPr>
          <w:rFonts w:ascii="Times New Roman" w:hAnsi="Times New Roman" w:cs="Times New Roman"/>
        </w:rPr>
        <w:t>)</w:t>
      </w:r>
      <w:r w:rsidR="003E44EF" w:rsidRPr="00AB36AA">
        <w:rPr>
          <w:rFonts w:ascii="Times New Roman" w:hAnsi="Times New Roman" w:cs="Times New Roman"/>
        </w:rPr>
        <w:t>.</w:t>
      </w:r>
      <w:r w:rsidR="003E44EF">
        <w:rPr>
          <w:rFonts w:ascii="Times New Roman" w:hAnsi="Times New Roman" w:cs="Times New Roman"/>
        </w:rPr>
        <w:t xml:space="preserve"> </w:t>
      </w:r>
    </w:p>
    <w:p w14:paraId="748FD765" w14:textId="4D473474" w:rsidR="002A59ED" w:rsidRDefault="002A59ED" w:rsidP="006E0DF3">
      <w:pPr>
        <w:pStyle w:val="CommentText"/>
        <w:rPr>
          <w:rFonts w:ascii="Times New Roman" w:hAnsi="Times New Roman"/>
        </w:rPr>
      </w:pPr>
    </w:p>
    <w:p w14:paraId="7BABF852" w14:textId="117082FD" w:rsidR="002A59ED" w:rsidRPr="00FD0401" w:rsidRDefault="002A59ED" w:rsidP="002A59ED">
      <w:pPr>
        <w:rPr>
          <w:rFonts w:ascii="Times New Roman" w:hAnsi="Times New Roman" w:cs="Times New Roman"/>
          <w:i/>
          <w:iCs/>
        </w:rPr>
      </w:pPr>
      <w:r w:rsidRPr="00054059">
        <w:rPr>
          <w:rFonts w:ascii="Times New Roman" w:hAnsi="Times New Roman" w:cs="Times New Roman"/>
        </w:rPr>
        <w:t>These findings underscore the role of the ecological food environment in driving household use of biodiversity</w:t>
      </w:r>
      <w:r w:rsidR="00FD0401">
        <w:rPr>
          <w:rFonts w:ascii="Times New Roman" w:hAnsi="Times New Roman" w:cs="Times New Roman"/>
        </w:rPr>
        <w:t>. The concordance between the biodiversity in catch and diets, and the overwhelming role of catch biodiversity in predicting consumption patterns is a striking recognition of the importance of access to fisher</w:t>
      </w:r>
      <w:r w:rsidR="005573C8">
        <w:rPr>
          <w:rFonts w:ascii="Times New Roman" w:hAnsi="Times New Roman" w:cs="Times New Roman"/>
        </w:rPr>
        <w:t>y biodiversity to provide a diverse portfolio of fish and nutrients to regional diets</w:t>
      </w:r>
      <w:r w:rsidR="00FD0401">
        <w:rPr>
          <w:rFonts w:ascii="Times New Roman" w:hAnsi="Times New Roman" w:cs="Times New Roman"/>
        </w:rPr>
        <w:t xml:space="preserve">. </w:t>
      </w:r>
      <w:r>
        <w:rPr>
          <w:rFonts w:ascii="Times New Roman" w:hAnsi="Times New Roman" w:cs="Times New Roman"/>
        </w:rPr>
        <w:t xml:space="preserve">That our models do not explain the diversity of species sold as well, </w:t>
      </w:r>
      <w:r w:rsidR="00FD0401">
        <w:rPr>
          <w:rFonts w:ascii="Times New Roman" w:hAnsi="Times New Roman" w:cs="Times New Roman"/>
        </w:rPr>
        <w:t>suggests</w:t>
      </w:r>
      <w:r>
        <w:rPr>
          <w:rFonts w:ascii="Times New Roman" w:hAnsi="Times New Roman" w:cs="Times New Roman"/>
        </w:rPr>
        <w:t xml:space="preserve"> the importance of other factors (e.g., price, preferences) in driving selection of households</w:t>
      </w:r>
      <w:r w:rsidR="00133A62">
        <w:rPr>
          <w:rFonts w:ascii="Times New Roman" w:hAnsi="Times New Roman" w:cs="Times New Roman"/>
        </w:rPr>
        <w:t>’</w:t>
      </w:r>
      <w:r>
        <w:rPr>
          <w:rFonts w:ascii="Times New Roman" w:hAnsi="Times New Roman" w:cs="Times New Roman"/>
        </w:rPr>
        <w:t xml:space="preserve"> choices about species to sell.</w:t>
      </w:r>
      <w:r w:rsidR="00FD0401">
        <w:rPr>
          <w:rFonts w:ascii="Times New Roman" w:hAnsi="Times New Roman" w:cs="Times New Roman"/>
        </w:rPr>
        <w:t xml:space="preserve"> This finding underlines the role of ecological traits discussed above</w:t>
      </w:r>
      <w:r w:rsidR="00C955E7">
        <w:rPr>
          <w:rFonts w:ascii="Times New Roman" w:hAnsi="Times New Roman" w:cs="Times New Roman"/>
        </w:rPr>
        <w:t>. Further, the global focus on quantity of fish harvested and those</w:t>
      </w:r>
      <w:r w:rsidR="00FD0401">
        <w:rPr>
          <w:rFonts w:ascii="Times New Roman" w:hAnsi="Times New Roman" w:cs="Times New Roman"/>
        </w:rPr>
        <w:t xml:space="preserve"> aquatic species involved in commerce </w:t>
      </w:r>
      <w:r w:rsidR="00C955E7">
        <w:rPr>
          <w:rFonts w:ascii="Times New Roman" w:hAnsi="Times New Roman" w:cs="Times New Roman"/>
        </w:rPr>
        <w:t>means such statistics may</w:t>
      </w:r>
      <w:r w:rsidR="00FD0401">
        <w:rPr>
          <w:rFonts w:ascii="Times New Roman" w:hAnsi="Times New Roman" w:cs="Times New Roman"/>
        </w:rPr>
        <w:t xml:space="preserve"> not comprehensively reflect the</w:t>
      </w:r>
      <w:r w:rsidR="00C955E7">
        <w:rPr>
          <w:rFonts w:ascii="Times New Roman" w:hAnsi="Times New Roman" w:cs="Times New Roman"/>
        </w:rPr>
        <w:t xml:space="preserve"> </w:t>
      </w:r>
      <w:r w:rsidR="00FD0401">
        <w:rPr>
          <w:rFonts w:ascii="Times New Roman" w:hAnsi="Times New Roman" w:cs="Times New Roman"/>
        </w:rPr>
        <w:t xml:space="preserve">species </w:t>
      </w:r>
      <w:r w:rsidR="00FD0401" w:rsidRPr="00FD0401">
        <w:rPr>
          <w:rFonts w:ascii="Times New Roman" w:hAnsi="Times New Roman" w:cs="Times New Roman"/>
          <w:i/>
          <w:iCs/>
        </w:rPr>
        <w:t xml:space="preserve">caught, consumed, or present in the ecosystem. </w:t>
      </w:r>
    </w:p>
    <w:p w14:paraId="2A0006E8" w14:textId="77777777" w:rsidR="00D830CA" w:rsidRDefault="00D830CA" w:rsidP="007F3352">
      <w:pPr>
        <w:rPr>
          <w:rFonts w:ascii="Times New Roman" w:hAnsi="Times New Roman" w:cs="Times New Roman"/>
        </w:rPr>
      </w:pPr>
    </w:p>
    <w:p w14:paraId="27294164" w14:textId="1497A317" w:rsidR="007C0D48" w:rsidRDefault="00FD0401" w:rsidP="007F3352">
      <w:pPr>
        <w:rPr>
          <w:rFonts w:ascii="Times New Roman" w:hAnsi="Times New Roman" w:cs="Times New Roman"/>
        </w:rPr>
      </w:pPr>
      <w:r>
        <w:rPr>
          <w:rFonts w:ascii="Times New Roman" w:hAnsi="Times New Roman" w:cs="Times New Roman"/>
        </w:rPr>
        <w:t>Although household amenities and livelihood indices explained a limited amount of the aggregate biodiversity at each level, we</w:t>
      </w:r>
      <w:r w:rsidR="00F00ADB">
        <w:rPr>
          <w:rFonts w:ascii="Times New Roman" w:hAnsi="Times New Roman" w:cs="Times New Roman"/>
        </w:rPr>
        <w:t xml:space="preserve"> consistently find that </w:t>
      </w:r>
      <w:r w:rsidR="00B606AA" w:rsidRPr="00950847">
        <w:rPr>
          <w:rFonts w:ascii="Times New Roman" w:hAnsi="Times New Roman" w:cs="Times New Roman"/>
        </w:rPr>
        <w:t>poorer</w:t>
      </w:r>
      <w:r w:rsidR="00B606AA">
        <w:rPr>
          <w:rFonts w:ascii="Times New Roman" w:hAnsi="Times New Roman" w:cs="Times New Roman"/>
        </w:rPr>
        <w:t xml:space="preserve"> households </w:t>
      </w:r>
      <w:r w:rsidR="00F76F16">
        <w:rPr>
          <w:rFonts w:ascii="Times New Roman" w:hAnsi="Times New Roman" w:cs="Times New Roman"/>
        </w:rPr>
        <w:t>make more use of regional biodiversity</w:t>
      </w:r>
      <w:r w:rsidR="00B606AA">
        <w:rPr>
          <w:rFonts w:ascii="Times New Roman" w:hAnsi="Times New Roman" w:cs="Times New Roman"/>
        </w:rPr>
        <w:t xml:space="preserve">. Holding constant the </w:t>
      </w:r>
      <w:r w:rsidR="00F76F16">
        <w:rPr>
          <w:rFonts w:ascii="Times New Roman" w:hAnsi="Times New Roman" w:cs="Times New Roman"/>
        </w:rPr>
        <w:t xml:space="preserve">biodiversity in </w:t>
      </w:r>
      <w:r w:rsidR="00B606AA">
        <w:rPr>
          <w:rFonts w:ascii="Times New Roman" w:hAnsi="Times New Roman" w:cs="Times New Roman"/>
        </w:rPr>
        <w:t>ecosystem</w:t>
      </w:r>
      <w:r w:rsidR="00F76F16">
        <w:rPr>
          <w:rFonts w:ascii="Times New Roman" w:hAnsi="Times New Roman" w:cs="Times New Roman"/>
        </w:rPr>
        <w:t xml:space="preserve">s and </w:t>
      </w:r>
      <w:r w:rsidR="00F00ADB">
        <w:rPr>
          <w:rFonts w:ascii="Times New Roman" w:hAnsi="Times New Roman" w:cs="Times New Roman"/>
        </w:rPr>
        <w:t>fishing effort,</w:t>
      </w:r>
      <w:r w:rsidR="002A5DC5">
        <w:rPr>
          <w:rFonts w:ascii="Times New Roman" w:hAnsi="Times New Roman" w:cs="Times New Roman"/>
        </w:rPr>
        <w:t xml:space="preserve"> </w:t>
      </w:r>
      <w:r w:rsidR="00B606AA">
        <w:rPr>
          <w:rFonts w:ascii="Times New Roman" w:hAnsi="Times New Roman" w:cs="Times New Roman"/>
        </w:rPr>
        <w:t xml:space="preserve">poorer households </w:t>
      </w:r>
      <w:r w:rsidR="008B6ABB">
        <w:rPr>
          <w:rFonts w:ascii="Times New Roman" w:hAnsi="Times New Roman" w:cs="Times New Roman"/>
        </w:rPr>
        <w:t xml:space="preserve">both </w:t>
      </w:r>
      <w:r w:rsidR="00B606AA">
        <w:rPr>
          <w:rFonts w:ascii="Times New Roman" w:hAnsi="Times New Roman" w:cs="Times New Roman"/>
        </w:rPr>
        <w:t xml:space="preserve">catch </w:t>
      </w:r>
      <w:r w:rsidR="00F76F16">
        <w:rPr>
          <w:rFonts w:ascii="Times New Roman" w:hAnsi="Times New Roman" w:cs="Times New Roman"/>
        </w:rPr>
        <w:t>and consume more species</w:t>
      </w:r>
      <w:r w:rsidR="00B74A65">
        <w:rPr>
          <w:rFonts w:ascii="Times New Roman" w:hAnsi="Times New Roman" w:cs="Times New Roman"/>
        </w:rPr>
        <w:t>: for every 1 unit increase in a household amenities index, households catch and consume 1.5 fewer species</w:t>
      </w:r>
      <w:r w:rsidR="002A5DC5">
        <w:rPr>
          <w:rFonts w:ascii="Times New Roman" w:hAnsi="Times New Roman" w:cs="Times New Roman"/>
        </w:rPr>
        <w:t xml:space="preserve"> (</w:t>
      </w:r>
      <w:r w:rsidR="00FB23EC" w:rsidRPr="00DA00B7">
        <w:rPr>
          <w:rFonts w:ascii="Times New Roman" w:hAnsi="Times New Roman" w:cs="Times New Roman"/>
        </w:rPr>
        <w:t xml:space="preserve">Supplementary </w:t>
      </w:r>
      <w:r w:rsidR="002A5DC5" w:rsidRPr="00DA00B7">
        <w:rPr>
          <w:rFonts w:ascii="Times New Roman" w:hAnsi="Times New Roman" w:cs="Times New Roman"/>
        </w:rPr>
        <w:t>Table)</w:t>
      </w:r>
      <w:r w:rsidR="00F76F16" w:rsidRPr="00DA00B7">
        <w:rPr>
          <w:rFonts w:ascii="Times New Roman" w:hAnsi="Times New Roman" w:cs="Times New Roman"/>
        </w:rPr>
        <w:t>.</w:t>
      </w:r>
      <w:r w:rsidR="00D830CA">
        <w:rPr>
          <w:rFonts w:ascii="Times New Roman" w:hAnsi="Times New Roman" w:cs="Times New Roman"/>
        </w:rPr>
        <w:t xml:space="preserve"> </w:t>
      </w:r>
      <w:r w:rsidR="008B6ABB">
        <w:rPr>
          <w:rFonts w:ascii="Times New Roman" w:hAnsi="Times New Roman" w:cs="Times New Roman"/>
        </w:rPr>
        <w:t xml:space="preserve">Natural resources may serve as a ‘safety net’ for vulnerable households </w:t>
      </w:r>
      <w:r w:rsidR="00D830CA">
        <w:rPr>
          <w:rFonts w:ascii="Times New Roman" w:hAnsi="Times New Roman" w:cs="Times New Roman"/>
        </w:rPr>
        <w:fldChar w:fldCharType="begin">
          <w:fldData xml:space="preserve">PEVuZE5vdGU+PENpdGU+PEF1dGhvcj5GaW9yZWxsYTwvQXV0aG9yPjxZZWFyPjIwMjA8L1llYXI+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==
</w:fldData>
        </w:fldChar>
      </w:r>
      <w:r w:rsidR="003B4600">
        <w:rPr>
          <w:rFonts w:ascii="Times New Roman" w:hAnsi="Times New Roman" w:cs="Times New Roman"/>
        </w:rPr>
        <w:instrText xml:space="preserve"> ADDIN EN.CITE </w:instrText>
      </w:r>
      <w:r w:rsidR="003B4600">
        <w:rPr>
          <w:rFonts w:ascii="Times New Roman" w:hAnsi="Times New Roman" w:cs="Times New Roman"/>
        </w:rPr>
        <w:fldChar w:fldCharType="begin">
          <w:fldData xml:space="preserve">PEVuZE5vdGU+PENpdGU+PEF1dGhvcj5GaW9yZWxsYTwvQXV0aG9yPjxZZWFyPjIwMjA8L1llYXI+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==
</w:fldData>
        </w:fldChar>
      </w:r>
      <w:r w:rsidR="003B4600">
        <w:rPr>
          <w:rFonts w:ascii="Times New Roman" w:hAnsi="Times New Roman" w:cs="Times New Roman"/>
        </w:rPr>
        <w:instrText xml:space="preserve"> ADDIN EN.CITE.DATA </w:instrText>
      </w:r>
      <w:r w:rsidR="003B4600">
        <w:rPr>
          <w:rFonts w:ascii="Times New Roman" w:hAnsi="Times New Roman" w:cs="Times New Roman"/>
        </w:rPr>
      </w:r>
      <w:r w:rsidR="003B4600">
        <w:rPr>
          <w:rFonts w:ascii="Times New Roman" w:hAnsi="Times New Roman" w:cs="Times New Roman"/>
        </w:rPr>
        <w:fldChar w:fldCharType="end"/>
      </w:r>
      <w:r w:rsidR="00D830CA">
        <w:rPr>
          <w:rFonts w:ascii="Times New Roman" w:hAnsi="Times New Roman" w:cs="Times New Roman"/>
        </w:rPr>
      </w:r>
      <w:r w:rsidR="00D830CA">
        <w:rPr>
          <w:rFonts w:ascii="Times New Roman" w:hAnsi="Times New Roman" w:cs="Times New Roman"/>
        </w:rPr>
        <w:fldChar w:fldCharType="separate"/>
      </w:r>
      <w:r w:rsidR="003B4600">
        <w:rPr>
          <w:rFonts w:ascii="Times New Roman" w:hAnsi="Times New Roman" w:cs="Times New Roman"/>
          <w:noProof/>
        </w:rPr>
        <w:t>(37-39)</w:t>
      </w:r>
      <w:r w:rsidR="00D830CA">
        <w:rPr>
          <w:rFonts w:ascii="Times New Roman" w:hAnsi="Times New Roman" w:cs="Times New Roman"/>
        </w:rPr>
        <w:fldChar w:fldCharType="end"/>
      </w:r>
      <w:r w:rsidR="00D830CA">
        <w:rPr>
          <w:rFonts w:ascii="Times New Roman" w:hAnsi="Times New Roman" w:cs="Times New Roman"/>
        </w:rPr>
        <w:t xml:space="preserve">, and </w:t>
      </w:r>
      <w:r w:rsidR="008B6ABB">
        <w:rPr>
          <w:rFonts w:ascii="Times New Roman" w:hAnsi="Times New Roman" w:cs="Times New Roman"/>
        </w:rPr>
        <w:t xml:space="preserve">this </w:t>
      </w:r>
      <w:r w:rsidR="008B6ABB">
        <w:rPr>
          <w:rFonts w:ascii="Times New Roman" w:hAnsi="Times New Roman" w:cs="Times New Roman"/>
        </w:rPr>
        <w:lastRenderedPageBreak/>
        <w:t xml:space="preserve">finding suggests that biodiversity </w:t>
      </w:r>
      <w:r w:rsidR="00715F69">
        <w:rPr>
          <w:rFonts w:ascii="Times New Roman" w:hAnsi="Times New Roman" w:cs="Times New Roman"/>
        </w:rPr>
        <w:t>could</w:t>
      </w:r>
      <w:r w:rsidR="008B6ABB">
        <w:rPr>
          <w:rFonts w:ascii="Times New Roman" w:hAnsi="Times New Roman" w:cs="Times New Roman"/>
        </w:rPr>
        <w:t xml:space="preserve"> be of particular value </w:t>
      </w:r>
      <w:r w:rsidR="003E44EF">
        <w:rPr>
          <w:rFonts w:ascii="Times New Roman" w:hAnsi="Times New Roman" w:cs="Times New Roman"/>
        </w:rPr>
        <w:t>for</w:t>
      </w:r>
      <w:r w:rsidR="008B6ABB">
        <w:rPr>
          <w:rFonts w:ascii="Times New Roman" w:hAnsi="Times New Roman" w:cs="Times New Roman"/>
        </w:rPr>
        <w:t xml:space="preserve"> poor households</w:t>
      </w:r>
      <w:r w:rsidR="00B74A65">
        <w:rPr>
          <w:rFonts w:ascii="Times New Roman" w:hAnsi="Times New Roman" w:cs="Times New Roman"/>
        </w:rPr>
        <w:t>, even if the relationship is driven not by a preference for a biodiverse harvest but that poorer households use more indiscriminate fishing methods</w:t>
      </w:r>
      <w:r w:rsidR="00715F69">
        <w:rPr>
          <w:rFonts w:ascii="Times New Roman" w:hAnsi="Times New Roman" w:cs="Times New Roman"/>
        </w:rPr>
        <w:t xml:space="preserve">. </w:t>
      </w:r>
      <w:r w:rsidR="00722937">
        <w:rPr>
          <w:rFonts w:ascii="Times New Roman" w:hAnsi="Times New Roman" w:cs="Times New Roman"/>
        </w:rPr>
        <w:t>T</w:t>
      </w:r>
      <w:r w:rsidR="00C955E7">
        <w:rPr>
          <w:rFonts w:ascii="Times New Roman" w:hAnsi="Times New Roman" w:cs="Times New Roman"/>
        </w:rPr>
        <w:t xml:space="preserve">he biodiversity of </w:t>
      </w:r>
      <w:r w:rsidR="00FD2089">
        <w:rPr>
          <w:rFonts w:ascii="Times New Roman" w:hAnsi="Times New Roman" w:cs="Times New Roman"/>
        </w:rPr>
        <w:t xml:space="preserve">aquatic foods </w:t>
      </w:r>
      <w:r w:rsidR="00C955E7">
        <w:rPr>
          <w:rFonts w:ascii="Times New Roman" w:hAnsi="Times New Roman" w:cs="Times New Roman"/>
        </w:rPr>
        <w:t xml:space="preserve">may thus simultaneously </w:t>
      </w:r>
      <w:r w:rsidR="004507E1">
        <w:rPr>
          <w:rFonts w:ascii="Times New Roman" w:hAnsi="Times New Roman" w:cs="Times New Roman"/>
        </w:rPr>
        <w:t xml:space="preserve">underpin the supply </w:t>
      </w:r>
      <w:r w:rsidR="00C955E7">
        <w:rPr>
          <w:rFonts w:ascii="Times New Roman" w:hAnsi="Times New Roman" w:cs="Times New Roman"/>
        </w:rPr>
        <w:t xml:space="preserve">of a </w:t>
      </w:r>
      <w:r w:rsidR="004507E1">
        <w:rPr>
          <w:rFonts w:ascii="Times New Roman" w:hAnsi="Times New Roman" w:cs="Times New Roman"/>
        </w:rPr>
        <w:t xml:space="preserve">nutrient dense portfolio of </w:t>
      </w:r>
      <w:r w:rsidR="00C955E7">
        <w:rPr>
          <w:rFonts w:ascii="Times New Roman" w:hAnsi="Times New Roman" w:cs="Times New Roman"/>
        </w:rPr>
        <w:t xml:space="preserve">diverse aquatic </w:t>
      </w:r>
      <w:r w:rsidR="004507E1">
        <w:rPr>
          <w:rFonts w:ascii="Times New Roman" w:hAnsi="Times New Roman" w:cs="Times New Roman"/>
        </w:rPr>
        <w:t>species for</w:t>
      </w:r>
      <w:r w:rsidR="00722937">
        <w:rPr>
          <w:rFonts w:ascii="Times New Roman" w:hAnsi="Times New Roman" w:cs="Times New Roman"/>
        </w:rPr>
        <w:t xml:space="preserve"> the poorest</w:t>
      </w:r>
      <w:r w:rsidR="004507E1">
        <w:rPr>
          <w:rFonts w:ascii="Times New Roman" w:hAnsi="Times New Roman" w:cs="Times New Roman"/>
        </w:rPr>
        <w:t xml:space="preserve"> household</w:t>
      </w:r>
      <w:r w:rsidR="00722937">
        <w:rPr>
          <w:rFonts w:ascii="Times New Roman" w:hAnsi="Times New Roman" w:cs="Times New Roman"/>
        </w:rPr>
        <w:t xml:space="preserve">s around Cambodia’s rice field </w:t>
      </w:r>
      <w:commentRangeStart w:id="207"/>
      <w:r w:rsidR="00722937">
        <w:rPr>
          <w:rFonts w:ascii="Times New Roman" w:hAnsi="Times New Roman" w:cs="Times New Roman"/>
        </w:rPr>
        <w:t>fisheries</w:t>
      </w:r>
      <w:r w:rsidR="004507E1">
        <w:rPr>
          <w:rFonts w:ascii="Times New Roman" w:hAnsi="Times New Roman" w:cs="Times New Roman"/>
        </w:rPr>
        <w:t>.</w:t>
      </w:r>
      <w:commentRangeEnd w:id="207"/>
      <w:r w:rsidR="00F6611C">
        <w:rPr>
          <w:rStyle w:val="CommentReference"/>
          <w:rFonts w:ascii="Cambria" w:eastAsia="MS Mincho" w:hAnsi="Cambria" w:cs="Times New Roman"/>
          <w:color w:val="000000"/>
        </w:rPr>
        <w:commentReference w:id="207"/>
      </w:r>
      <w:r w:rsidR="004507E1">
        <w:rPr>
          <w:rFonts w:ascii="Times New Roman" w:hAnsi="Times New Roman" w:cs="Times New Roman"/>
        </w:rPr>
        <w:t xml:space="preserve"> </w:t>
      </w:r>
    </w:p>
    <w:p w14:paraId="2A5DE667" w14:textId="4DCCD013" w:rsidR="00480808" w:rsidRDefault="00480808" w:rsidP="007F3352">
      <w:pPr>
        <w:rPr>
          <w:rFonts w:ascii="Times New Roman" w:hAnsi="Times New Roman" w:cs="Times New Roman"/>
        </w:rPr>
      </w:pPr>
    </w:p>
    <w:p w14:paraId="45574F67" w14:textId="179738DF" w:rsidR="00FD2089" w:rsidRDefault="00FD2089" w:rsidP="007F3352">
      <w:pPr>
        <w:rPr>
          <w:rFonts w:ascii="Times New Roman" w:hAnsi="Times New Roman" w:cs="Times New Roman"/>
        </w:rPr>
      </w:pPr>
      <w:r>
        <w:rPr>
          <w:rFonts w:ascii="Times New Roman" w:hAnsi="Times New Roman" w:cs="Times New Roman"/>
        </w:rPr>
        <w:t xml:space="preserve">Our analyses </w:t>
      </w:r>
      <w:del w:id="208" w:author="Sebastian Heilpern" w:date="2023-05-09T08:40:00Z">
        <w:r w:rsidDel="00F6611C">
          <w:rPr>
            <w:rFonts w:ascii="Times New Roman" w:hAnsi="Times New Roman" w:cs="Times New Roman"/>
          </w:rPr>
          <w:delText xml:space="preserve">examine </w:delText>
        </w:r>
      </w:del>
      <w:ins w:id="209" w:author="Sebastian Heilpern" w:date="2023-05-09T08:40:00Z">
        <w:r w:rsidR="00F6611C">
          <w:rPr>
            <w:rFonts w:ascii="Times New Roman" w:hAnsi="Times New Roman" w:cs="Times New Roman"/>
          </w:rPr>
          <w:t xml:space="preserve">harnesses </w:t>
        </w:r>
      </w:ins>
      <w:r>
        <w:rPr>
          <w:rFonts w:ascii="Times New Roman" w:hAnsi="Times New Roman" w:cs="Times New Roman"/>
        </w:rPr>
        <w:t>a unique</w:t>
      </w:r>
      <w:ins w:id="210" w:author="Sebastian Heilpern" w:date="2023-05-09T08:40:00Z">
        <w:r w:rsidR="00F6611C">
          <w:rPr>
            <w:rFonts w:ascii="Times New Roman" w:hAnsi="Times New Roman" w:cs="Times New Roman"/>
          </w:rPr>
          <w:t xml:space="preserve"> </w:t>
        </w:r>
      </w:ins>
      <w:ins w:id="211" w:author="Sebastian Heilpern" w:date="2023-05-09T08:41:00Z">
        <w:r w:rsidR="00F6611C">
          <w:rPr>
            <w:rFonts w:ascii="Times New Roman" w:hAnsi="Times New Roman" w:cs="Times New Roman"/>
          </w:rPr>
          <w:t xml:space="preserve">and </w:t>
        </w:r>
      </w:ins>
      <w:ins w:id="212" w:author="Sebastian Heilpern" w:date="2023-05-09T08:40:00Z">
        <w:r w:rsidR="00F6611C">
          <w:rPr>
            <w:rFonts w:ascii="Times New Roman" w:hAnsi="Times New Roman" w:cs="Times New Roman"/>
          </w:rPr>
          <w:t>integrated</w:t>
        </w:r>
      </w:ins>
      <w:ins w:id="213" w:author="Sebastian Heilpern" w:date="2023-05-09T08:41:00Z">
        <w:r w:rsidR="00F6611C">
          <w:rPr>
            <w:rFonts w:ascii="Times New Roman" w:hAnsi="Times New Roman" w:cs="Times New Roman"/>
          </w:rPr>
          <w:t xml:space="preserve"> social-ecological</w:t>
        </w:r>
      </w:ins>
      <w:r>
        <w:rPr>
          <w:rFonts w:ascii="Times New Roman" w:hAnsi="Times New Roman" w:cs="Times New Roman"/>
        </w:rPr>
        <w:t xml:space="preserve"> dataset to </w:t>
      </w:r>
      <w:del w:id="214" w:author="Sebastian Heilpern" w:date="2023-05-09T08:41:00Z">
        <w:r w:rsidDel="00F6611C">
          <w:rPr>
            <w:rFonts w:ascii="Times New Roman" w:hAnsi="Times New Roman" w:cs="Times New Roman"/>
          </w:rPr>
          <w:delText>demonstrate the ways</w:delText>
        </w:r>
      </w:del>
      <w:ins w:id="215" w:author="Sebastian Heilpern" w:date="2023-05-09T08:41:00Z">
        <w:r w:rsidR="00F6611C">
          <w:rPr>
            <w:rFonts w:ascii="Times New Roman" w:hAnsi="Times New Roman" w:cs="Times New Roman"/>
          </w:rPr>
          <w:t>examine how</w:t>
        </w:r>
      </w:ins>
      <w:r>
        <w:rPr>
          <w:rFonts w:ascii="Times New Roman" w:hAnsi="Times New Roman" w:cs="Times New Roman"/>
        </w:rPr>
        <w:t xml:space="preserve"> biodiversity filters from ecosystems to household uses, but these analyses </w:t>
      </w:r>
      <w:r w:rsidR="008239CF">
        <w:rPr>
          <w:rFonts w:ascii="Times New Roman" w:hAnsi="Times New Roman" w:cs="Times New Roman"/>
        </w:rPr>
        <w:t>have some</w:t>
      </w:r>
      <w:r>
        <w:rPr>
          <w:rFonts w:ascii="Times New Roman" w:hAnsi="Times New Roman" w:cs="Times New Roman"/>
        </w:rPr>
        <w:t xml:space="preserve"> limitations. </w:t>
      </w:r>
      <w:r w:rsidR="005573C8">
        <w:rPr>
          <w:rFonts w:ascii="Times New Roman" w:hAnsi="Times New Roman" w:cs="Times New Roman"/>
        </w:rPr>
        <w:t>First, we</w:t>
      </w:r>
      <w:r>
        <w:rPr>
          <w:rFonts w:ascii="Times New Roman" w:hAnsi="Times New Roman" w:cs="Times New Roman"/>
        </w:rPr>
        <w:t xml:space="preserve"> use Community Fish Refuges to represent ecological biodiversity, but these are managed protected areas and may not be fully representative of the diverse array of species </w:t>
      </w:r>
      <w:r w:rsidR="00E82848">
        <w:rPr>
          <w:rFonts w:ascii="Times New Roman" w:hAnsi="Times New Roman" w:cs="Times New Roman"/>
        </w:rPr>
        <w:t xml:space="preserve">that </w:t>
      </w:r>
      <w:proofErr w:type="gramStart"/>
      <w:r>
        <w:rPr>
          <w:rFonts w:ascii="Times New Roman" w:hAnsi="Times New Roman" w:cs="Times New Roman"/>
        </w:rPr>
        <w:t>households</w:t>
      </w:r>
      <w:proofErr w:type="gramEnd"/>
      <w:r>
        <w:rPr>
          <w:rFonts w:ascii="Times New Roman" w:hAnsi="Times New Roman" w:cs="Times New Roman"/>
        </w:rPr>
        <w:t xml:space="preserve"> access from a wider range of regional ecosystems. </w:t>
      </w:r>
      <w:r w:rsidR="005573C8">
        <w:rPr>
          <w:rFonts w:ascii="Times New Roman" w:hAnsi="Times New Roman" w:cs="Times New Roman"/>
        </w:rPr>
        <w:t>Second</w:t>
      </w:r>
      <w:r>
        <w:rPr>
          <w:rFonts w:ascii="Times New Roman" w:hAnsi="Times New Roman" w:cs="Times New Roman"/>
        </w:rPr>
        <w:t xml:space="preserve">, the harvest of aquatic foods could affect biodiversity within regional ecosystems, and we are not able to disentangle these complex feedbacks which likely play a role in this system. </w:t>
      </w:r>
      <w:r w:rsidR="005573C8">
        <w:rPr>
          <w:rFonts w:ascii="Times New Roman" w:hAnsi="Times New Roman" w:cs="Times New Roman"/>
        </w:rPr>
        <w:t xml:space="preserve">Third, our analyses are aggregated across seasons, but the </w:t>
      </w:r>
      <w:proofErr w:type="spellStart"/>
      <w:r w:rsidR="005573C8">
        <w:rPr>
          <w:rFonts w:ascii="Times New Roman" w:hAnsi="Times New Roman" w:cs="Times New Roman"/>
        </w:rPr>
        <w:t>Tonlé</w:t>
      </w:r>
      <w:proofErr w:type="spellEnd"/>
      <w:r w:rsidR="005573C8">
        <w:rPr>
          <w:rFonts w:ascii="Times New Roman" w:hAnsi="Times New Roman" w:cs="Times New Roman"/>
        </w:rPr>
        <w:t xml:space="preserve"> Sap exhibits strong seasonality, creating a compelling research need to understand whether patters of biodiversity use will change with ongoing shifts in </w:t>
      </w:r>
      <w:proofErr w:type="spellStart"/>
      <w:r w:rsidR="005573C8">
        <w:rPr>
          <w:rFonts w:ascii="Times New Roman" w:hAnsi="Times New Roman" w:cs="Times New Roman"/>
        </w:rPr>
        <w:t>floodpulse</w:t>
      </w:r>
      <w:proofErr w:type="spellEnd"/>
      <w:r w:rsidR="005573C8">
        <w:rPr>
          <w:rFonts w:ascii="Times New Roman" w:hAnsi="Times New Roman" w:cs="Times New Roman"/>
        </w:rPr>
        <w:t xml:space="preserve"> and climate </w:t>
      </w:r>
      <w:r w:rsidR="005573C8">
        <w:rPr>
          <w:rFonts w:ascii="Times New Roman" w:hAnsi="Times New Roman" w:cs="Times New Roman"/>
        </w:rPr>
        <w:fldChar w:fldCharType="begin">
          <w:fldData xml:space="preserve">PEVuZE5vdGU+PENpdGU+PEF1dGhvcj5OYXZ5PC9BdXRob3I+PFllYXI+MjAwOTwvWWVhcj48UmVj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=
</w:fldData>
        </w:fldChar>
      </w:r>
      <w:r w:rsidR="003B4600">
        <w:rPr>
          <w:rFonts w:ascii="Times New Roman" w:hAnsi="Times New Roman" w:cs="Times New Roman"/>
        </w:rPr>
        <w:instrText xml:space="preserve"> ADDIN EN.CITE </w:instrText>
      </w:r>
      <w:r w:rsidR="003B4600">
        <w:rPr>
          <w:rFonts w:ascii="Times New Roman" w:hAnsi="Times New Roman" w:cs="Times New Roman"/>
        </w:rPr>
        <w:fldChar w:fldCharType="begin">
          <w:fldData xml:space="preserve">PEVuZE5vdGU+PENpdGU+PEF1dGhvcj5OYXZ5PC9BdXRob3I+PFllYXI+MjAwOTwvWWVhcj48UmVj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=
</w:fldData>
        </w:fldChar>
      </w:r>
      <w:r w:rsidR="003B4600">
        <w:rPr>
          <w:rFonts w:ascii="Times New Roman" w:hAnsi="Times New Roman" w:cs="Times New Roman"/>
        </w:rPr>
        <w:instrText xml:space="preserve"> ADDIN EN.CITE.DATA </w:instrText>
      </w:r>
      <w:r w:rsidR="003B4600">
        <w:rPr>
          <w:rFonts w:ascii="Times New Roman" w:hAnsi="Times New Roman" w:cs="Times New Roman"/>
        </w:rPr>
      </w:r>
      <w:r w:rsidR="003B4600">
        <w:rPr>
          <w:rFonts w:ascii="Times New Roman" w:hAnsi="Times New Roman" w:cs="Times New Roman"/>
        </w:rPr>
        <w:fldChar w:fldCharType="end"/>
      </w:r>
      <w:r w:rsidR="005573C8">
        <w:rPr>
          <w:rFonts w:ascii="Times New Roman" w:hAnsi="Times New Roman" w:cs="Times New Roman"/>
        </w:rPr>
      </w:r>
      <w:r w:rsidR="005573C8">
        <w:rPr>
          <w:rFonts w:ascii="Times New Roman" w:hAnsi="Times New Roman" w:cs="Times New Roman"/>
        </w:rPr>
        <w:fldChar w:fldCharType="separate"/>
      </w:r>
      <w:r w:rsidR="003B4600">
        <w:rPr>
          <w:rFonts w:ascii="Times New Roman" w:hAnsi="Times New Roman" w:cs="Times New Roman"/>
          <w:noProof/>
        </w:rPr>
        <w:t>(40, 41)</w:t>
      </w:r>
      <w:r w:rsidR="005573C8">
        <w:rPr>
          <w:rFonts w:ascii="Times New Roman" w:hAnsi="Times New Roman" w:cs="Times New Roman"/>
        </w:rPr>
        <w:fldChar w:fldCharType="end"/>
      </w:r>
      <w:r w:rsidR="005573C8">
        <w:rPr>
          <w:rFonts w:ascii="Times New Roman" w:hAnsi="Times New Roman" w:cs="Times New Roman"/>
        </w:rPr>
        <w:t xml:space="preserve">. Fourth, fish processing is common in Cambodia </w:t>
      </w:r>
      <w:r w:rsidR="005573C8">
        <w:rPr>
          <w:rFonts w:ascii="Times New Roman" w:hAnsi="Times New Roman" w:cs="Times New Roman"/>
        </w:rPr>
        <w:fldChar w:fldCharType="begin"/>
      </w:r>
      <w:r w:rsidR="003B4600">
        <w:rPr>
          <w:rFonts w:ascii="Times New Roman" w:hAnsi="Times New Roman" w:cs="Times New Roman"/>
        </w:rPr>
        <w:instrText xml:space="preserve"> ADDIN EN.CITE &lt;EndNote&gt;&lt;Cite&gt;&lt;Author&gt;Qijin&lt;/Author&gt;&lt;Year&gt;2023&lt;/Year&gt;&lt;RecNum&gt;5205&lt;/RecNum&gt;&lt;DisplayText&gt;(42)&lt;/DisplayText&gt;&lt;record&gt;&lt;rec-number&gt;5205&lt;/rec-number&gt;&lt;foreign-keys&gt;&lt;key app="EN" db-id="fptv0exrl0zffiew0r9vv29gppxttt90xdz2" timestamp="1678370295"&gt;5205&lt;/key&gt;&lt;/foreign-keys&gt;&lt;ref-type name="Journal Article"&gt;17&lt;/ref-type&gt;&lt;contributors&gt;&lt;authors&gt;&lt;author&gt;Qijin, Wang&lt;/author&gt;&lt;author&gt;Kendra, A. Byrd&lt;/author&gt;&lt;author&gt;Chea, Navin&lt;/author&gt;&lt;author&gt;Shakuntala, H. Thilsted&lt;/author&gt;&lt;author&gt;Vanvuth, Try&lt;/author&gt;&lt;author&gt;Miratori, Kim&lt;/author&gt;&lt;author&gt;Manigandan, Lejeune&lt;/author&gt;&lt;author&gt;Randy, Worobo&lt;/author&gt;&lt;author&gt;So, Than&lt;/author&gt;&lt;author&gt;Kathryn, J. Fiorella&lt;/author&gt;&lt;/authors&gt;&lt;/contributors&gt;&lt;titles&gt;&lt;title&gt;Nutrient composition and microbial food safety of a locally-processed fish product in Cambodia&lt;/title&gt;&lt;secondary-title&gt;Aquatic Ecosystem Health &amp;amp; Management&lt;/secondary-title&gt;&lt;/titles&gt;&lt;periodical&gt;&lt;full-title&gt;Aquatic Ecosystem Health &amp;amp; Management&lt;/full-title&gt;&lt;abbr-1&gt;Aquat. Ecosyst. Health Manage.&lt;/abbr-1&gt;&lt;abbr-2&gt;Aquat Ecosyst Health Manage&lt;/abbr-2&gt;&lt;/periodical&gt;&lt;pages&gt;73-81&lt;/pages&gt;&lt;volume&gt;25&lt;/volume&gt;&lt;number&gt;3&lt;/number&gt;&lt;dates&gt;&lt;year&gt;2023&lt;/year&gt;&lt;pub-dates&gt;&lt;date&gt;2/1&lt;/date&gt;&lt;/pub-dates&gt;&lt;/dates&gt;&lt;urls&gt;&lt;related-urls&gt;&lt;url&gt;https://doi.org/10.14321/aehm.025.03.73&lt;/url&gt;&lt;/related-urls&gt;&lt;/urls&gt;&lt;electronic-resource-num&gt;10.14321/aehm.025.03.73&lt;/electronic-resource-num&gt;&lt;/record&gt;&lt;/Cite&gt;&lt;/EndNote&gt;</w:instrText>
      </w:r>
      <w:r w:rsidR="005573C8">
        <w:rPr>
          <w:rFonts w:ascii="Times New Roman" w:hAnsi="Times New Roman" w:cs="Times New Roman"/>
        </w:rPr>
        <w:fldChar w:fldCharType="separate"/>
      </w:r>
      <w:r w:rsidR="003B4600">
        <w:rPr>
          <w:rFonts w:ascii="Times New Roman" w:hAnsi="Times New Roman" w:cs="Times New Roman"/>
          <w:noProof/>
        </w:rPr>
        <w:t>(42)</w:t>
      </w:r>
      <w:r w:rsidR="005573C8">
        <w:rPr>
          <w:rFonts w:ascii="Times New Roman" w:hAnsi="Times New Roman" w:cs="Times New Roman"/>
        </w:rPr>
        <w:fldChar w:fldCharType="end"/>
      </w:r>
      <w:r w:rsidR="005573C8">
        <w:rPr>
          <w:rFonts w:ascii="Times New Roman" w:hAnsi="Times New Roman" w:cs="Times New Roman"/>
        </w:rPr>
        <w:t xml:space="preserve">, but our data does not capture the ultimate fate of these products as consumed or sold, precluding their inclusion in our analysis. </w:t>
      </w:r>
      <w:r>
        <w:rPr>
          <w:rFonts w:ascii="Times New Roman" w:hAnsi="Times New Roman" w:cs="Times New Roman"/>
        </w:rPr>
        <w:t>Finally, the households sampled within this study owned rice fields</w:t>
      </w:r>
      <w:r w:rsidR="00A70479">
        <w:rPr>
          <w:rFonts w:ascii="Times New Roman" w:hAnsi="Times New Roman" w:cs="Times New Roman"/>
        </w:rPr>
        <w:t>; this</w:t>
      </w:r>
      <w:r>
        <w:rPr>
          <w:rFonts w:ascii="Times New Roman" w:hAnsi="Times New Roman" w:cs="Times New Roman"/>
        </w:rPr>
        <w:t xml:space="preserve"> inclusion criteria limits generalizability about our findings to poorer households</w:t>
      </w:r>
      <w:r w:rsidR="00A70479">
        <w:rPr>
          <w:rFonts w:ascii="Times New Roman" w:hAnsi="Times New Roman" w:cs="Times New Roman"/>
        </w:rPr>
        <w:t xml:space="preserve"> within these communities</w:t>
      </w:r>
      <w:r>
        <w:rPr>
          <w:rFonts w:ascii="Times New Roman" w:hAnsi="Times New Roman" w:cs="Times New Roman"/>
        </w:rPr>
        <w:t>, notably landless households</w:t>
      </w:r>
      <w:r w:rsidR="00A70479">
        <w:rPr>
          <w:rFonts w:ascii="Times New Roman" w:hAnsi="Times New Roman" w:cs="Times New Roman"/>
        </w:rPr>
        <w:t xml:space="preserve">, and more broadly to those reliant directly on the Tonle Sap or Mekong Rivers. </w:t>
      </w:r>
    </w:p>
    <w:p w14:paraId="01DC2194" w14:textId="77777777" w:rsidR="00FD2089" w:rsidRDefault="00FD2089" w:rsidP="007F3352">
      <w:pPr>
        <w:rPr>
          <w:rFonts w:ascii="Times New Roman" w:hAnsi="Times New Roman" w:cs="Times New Roman"/>
        </w:rPr>
      </w:pPr>
    </w:p>
    <w:p w14:paraId="423114CC" w14:textId="04025B8B" w:rsidR="00194DD2" w:rsidRPr="005573C8" w:rsidRDefault="00B8606A" w:rsidP="00920AA7">
      <w:pPr>
        <w:rPr>
          <w:rFonts w:ascii="Times New Roman" w:hAnsi="Times New Roman"/>
        </w:rPr>
      </w:pPr>
      <w:r>
        <w:rPr>
          <w:rFonts w:ascii="Times New Roman" w:hAnsi="Times New Roman"/>
          <w:b/>
          <w:bCs/>
        </w:rPr>
        <w:t>Conclusion</w:t>
      </w:r>
    </w:p>
    <w:p w14:paraId="3F7EE98F" w14:textId="3F2A6C0A" w:rsidR="009B5D80" w:rsidRDefault="009B5D80" w:rsidP="009B5D80">
      <w:pPr>
        <w:rPr>
          <w:rFonts w:ascii="Times New Roman" w:hAnsi="Times New Roman" w:cs="Times New Roman"/>
          <w:bCs/>
          <w:iCs/>
        </w:rPr>
      </w:pPr>
      <w:r>
        <w:rPr>
          <w:rFonts w:ascii="Times New Roman" w:hAnsi="Times New Roman"/>
        </w:rPr>
        <w:t xml:space="preserve">Natural resource dependent households rely on surrounding biodiversity for their food and income. </w:t>
      </w:r>
      <w:r w:rsidR="004507E1">
        <w:rPr>
          <w:rFonts w:ascii="Times New Roman" w:hAnsi="Times New Roman"/>
        </w:rPr>
        <w:t>Explicating the ways households use</w:t>
      </w:r>
      <w:r>
        <w:rPr>
          <w:rFonts w:ascii="Times New Roman" w:hAnsi="Times New Roman"/>
        </w:rPr>
        <w:t xml:space="preserve"> biodiversity</w:t>
      </w:r>
      <w:r w:rsidR="004507E1">
        <w:rPr>
          <w:rFonts w:ascii="Times New Roman" w:hAnsi="Times New Roman"/>
        </w:rPr>
        <w:t xml:space="preserve"> is critical to appreciating the true value of diverse ecosystems, the myriad roles biodiversity plays for people, and how food systems will shift </w:t>
      </w:r>
      <w:del w:id="216" w:author="Sebastian Heilpern" w:date="2023-05-09T08:42:00Z">
        <w:r w:rsidR="004507E1" w:rsidDel="00F6611C">
          <w:rPr>
            <w:rFonts w:ascii="Times New Roman" w:hAnsi="Times New Roman"/>
          </w:rPr>
          <w:delText>if species richness declines</w:delText>
        </w:r>
      </w:del>
      <w:ins w:id="217" w:author="Sebastian Heilpern" w:date="2023-05-09T08:42:00Z">
        <w:r w:rsidR="00F6611C">
          <w:rPr>
            <w:rFonts w:ascii="Times New Roman" w:hAnsi="Times New Roman"/>
          </w:rPr>
          <w:t>in the face of the global biodiversity crises</w:t>
        </w:r>
      </w:ins>
      <w:r w:rsidR="00576DFC">
        <w:rPr>
          <w:rFonts w:ascii="Times New Roman" w:hAnsi="Times New Roman"/>
        </w:rPr>
        <w:t>.</w:t>
      </w:r>
      <w:r>
        <w:rPr>
          <w:rFonts w:ascii="Times New Roman" w:hAnsi="Times New Roman"/>
        </w:rPr>
        <w:t xml:space="preserve"> </w:t>
      </w:r>
      <w:r>
        <w:rPr>
          <w:rFonts w:ascii="Times New Roman" w:hAnsi="Times New Roman" w:cs="Times New Roman"/>
          <w:bCs/>
          <w:iCs/>
        </w:rPr>
        <w:t xml:space="preserve">The rich </w:t>
      </w:r>
      <w:r w:rsidR="005573C8">
        <w:rPr>
          <w:rFonts w:ascii="Times New Roman" w:hAnsi="Times New Roman" w:cs="Times New Roman"/>
          <w:bCs/>
          <w:iCs/>
        </w:rPr>
        <w:t xml:space="preserve">aquatic </w:t>
      </w:r>
      <w:r>
        <w:rPr>
          <w:rFonts w:ascii="Times New Roman" w:hAnsi="Times New Roman" w:cs="Times New Roman"/>
          <w:bCs/>
          <w:iCs/>
        </w:rPr>
        <w:t>biodiversity of the Mekong basin faces myriad threats and has a highly dependent population of resource users</w:t>
      </w:r>
      <w:r w:rsidR="004507E1">
        <w:rPr>
          <w:rFonts w:ascii="Times New Roman" w:hAnsi="Times New Roman" w:cs="Times New Roman"/>
          <w:bCs/>
          <w:iCs/>
        </w:rPr>
        <w:t xml:space="preserve"> </w:t>
      </w:r>
      <w:r w:rsidR="004507E1">
        <w:rPr>
          <w:rFonts w:ascii="Times New Roman" w:hAnsi="Times New Roman" w:cs="Times New Roman"/>
          <w:bCs/>
          <w:iCs/>
        </w:rPr>
        <w:fldChar w:fldCharType="begin"/>
      </w:r>
      <w:r w:rsidR="003B4600">
        <w:rPr>
          <w:rFonts w:ascii="Times New Roman" w:hAnsi="Times New Roman" w:cs="Times New Roman"/>
          <w:bCs/>
          <w:iCs/>
        </w:rPr>
        <w:instrText xml:space="preserve"> ADDIN EN.CITE &lt;EndNote&gt;&lt;Cite&gt;&lt;Author&gt;Kang&lt;/Author&gt;&lt;Year&gt;2022&lt;/Year&gt;&lt;RecNum&gt;5108&lt;/RecNum&gt;&lt;DisplayText&gt;(43)&lt;/DisplayText&gt;&lt;record&gt;&lt;rec-number&gt;5108&lt;/rec-number&gt;&lt;foreign-keys&gt;&lt;key app="EN" db-id="fptv0exrl0zffiew0r9vv29gppxttt90xdz2" timestamp="1669052752"&gt;5108&lt;/key&gt;&lt;/foreign-keys&gt;&lt;ref-type name="Journal Article"&gt;17&lt;/ref-type&gt;&lt;contributors&gt;&lt;authors&gt;&lt;author&gt;Kang, Bin&lt;/author&gt;&lt;author&gt;Huang, Xiaoxia&lt;/author&gt;&lt;/authors&gt;&lt;/contributors&gt;&lt;titles&gt;&lt;title&gt;Mekong Fishes: Biogeography, Migration, Resources, Threats, and Conservation&lt;/title&gt;&lt;secondary-title&gt;Reviews in Fisheries Science &amp;amp; Aquaculture&lt;/secondary-title&gt;&lt;/titles&gt;&lt;periodical&gt;&lt;full-title&gt;Reviews in Fisheries Science &amp;amp; Aquaculture&lt;/full-title&gt;&lt;/periodical&gt;&lt;pages&gt;170-194&lt;/pages&gt;&lt;volume&gt;30&lt;/volume&gt;&lt;number&gt;2&lt;/number&gt;&lt;dates&gt;&lt;year&gt;2022&lt;/year&gt;&lt;pub-dates&gt;&lt;date&gt;2022/04/03&lt;/date&gt;&lt;/pub-dates&gt;&lt;/dates&gt;&lt;publisher&gt;Taylor &amp;amp; Francis&lt;/publisher&gt;&lt;isbn&gt;2330-8249&lt;/isbn&gt;&lt;urls&gt;&lt;related-urls&gt;&lt;url&gt;https://doi.org/10.1080/23308249.2021.1906843&lt;/url&gt;&lt;/related-urls&gt;&lt;/urls&gt;&lt;electronic-resource-num&gt;10.1080/23308249.2021.1906843&lt;/electronic-resource-num&gt;&lt;/record&gt;&lt;/Cite&gt;&lt;/EndNote&gt;</w:instrText>
      </w:r>
      <w:r w:rsidR="004507E1">
        <w:rPr>
          <w:rFonts w:ascii="Times New Roman" w:hAnsi="Times New Roman" w:cs="Times New Roman"/>
          <w:bCs/>
          <w:iCs/>
        </w:rPr>
        <w:fldChar w:fldCharType="separate"/>
      </w:r>
      <w:r w:rsidR="003B4600">
        <w:rPr>
          <w:rFonts w:ascii="Times New Roman" w:hAnsi="Times New Roman" w:cs="Times New Roman"/>
          <w:bCs/>
          <w:iCs/>
          <w:noProof/>
        </w:rPr>
        <w:t>(43)</w:t>
      </w:r>
      <w:r w:rsidR="004507E1">
        <w:rPr>
          <w:rFonts w:ascii="Times New Roman" w:hAnsi="Times New Roman" w:cs="Times New Roman"/>
          <w:bCs/>
          <w:iCs/>
        </w:rPr>
        <w:fldChar w:fldCharType="end"/>
      </w:r>
      <w:r>
        <w:rPr>
          <w:rFonts w:ascii="Times New Roman" w:hAnsi="Times New Roman" w:cs="Times New Roman"/>
          <w:bCs/>
          <w:iCs/>
        </w:rPr>
        <w:t xml:space="preserve">. While our analyses focus on a single setting, the natural resource dependence is mirrored in small-scale fishing communities around the world and paralleled in a range of </w:t>
      </w:r>
      <w:r w:rsidR="004507E1">
        <w:rPr>
          <w:rFonts w:ascii="Times New Roman" w:hAnsi="Times New Roman" w:cs="Times New Roman"/>
          <w:bCs/>
          <w:iCs/>
        </w:rPr>
        <w:t xml:space="preserve">wild </w:t>
      </w:r>
      <w:r>
        <w:rPr>
          <w:rFonts w:ascii="Times New Roman" w:hAnsi="Times New Roman" w:cs="Times New Roman"/>
          <w:bCs/>
          <w:iCs/>
        </w:rPr>
        <w:t>food environments</w:t>
      </w:r>
      <w:r w:rsidR="004507E1">
        <w:rPr>
          <w:rFonts w:ascii="Times New Roman" w:hAnsi="Times New Roman" w:cs="Times New Roman"/>
          <w:bCs/>
          <w:iCs/>
        </w:rPr>
        <w:t xml:space="preserve"> (forest use, wild meat harvest)</w:t>
      </w:r>
      <w:r>
        <w:rPr>
          <w:rFonts w:ascii="Times New Roman" w:hAnsi="Times New Roman" w:cs="Times New Roman"/>
          <w:bCs/>
          <w:iCs/>
        </w:rPr>
        <w:t xml:space="preserve">. </w:t>
      </w:r>
    </w:p>
    <w:p w14:paraId="7B88386A" w14:textId="77777777" w:rsidR="009B5D80" w:rsidRDefault="009B5D80" w:rsidP="00920AA7">
      <w:pPr>
        <w:rPr>
          <w:rFonts w:ascii="Times New Roman" w:hAnsi="Times New Roman"/>
        </w:rPr>
      </w:pPr>
    </w:p>
    <w:p w14:paraId="7B008B08" w14:textId="57B1A805" w:rsidR="00F34A24" w:rsidRDefault="002D400B" w:rsidP="00920AA7">
      <w:pPr>
        <w:rPr>
          <w:rFonts w:ascii="Times New Roman" w:hAnsi="Times New Roman" w:cs="Times New Roman"/>
          <w:bCs/>
          <w:iCs/>
        </w:rPr>
      </w:pPr>
      <w:r>
        <w:rPr>
          <w:rFonts w:ascii="Times New Roman" w:hAnsi="Times New Roman" w:cs="Times New Roman"/>
          <w:bCs/>
          <w:iCs/>
        </w:rPr>
        <w:t>Within data</w:t>
      </w:r>
      <w:r w:rsidR="00480808">
        <w:rPr>
          <w:rFonts w:ascii="Times New Roman" w:hAnsi="Times New Roman" w:cs="Times New Roman"/>
          <w:bCs/>
          <w:iCs/>
        </w:rPr>
        <w:t>-</w:t>
      </w:r>
      <w:r>
        <w:rPr>
          <w:rFonts w:ascii="Times New Roman" w:hAnsi="Times New Roman" w:cs="Times New Roman"/>
          <w:bCs/>
          <w:iCs/>
        </w:rPr>
        <w:t xml:space="preserve">limited systems like Cambodia’s rice field fisheries, market </w:t>
      </w:r>
      <w:r w:rsidR="00480808">
        <w:rPr>
          <w:rFonts w:ascii="Times New Roman" w:hAnsi="Times New Roman" w:cs="Times New Roman"/>
          <w:bCs/>
          <w:iCs/>
        </w:rPr>
        <w:t>or</w:t>
      </w:r>
      <w:r>
        <w:rPr>
          <w:rFonts w:ascii="Times New Roman" w:hAnsi="Times New Roman" w:cs="Times New Roman"/>
          <w:bCs/>
          <w:iCs/>
        </w:rPr>
        <w:t xml:space="preserve"> landing data are often used to stand in for the biodiversity of fish in the system and their use by households. Yet our findings </w:t>
      </w:r>
      <w:r w:rsidR="00480808">
        <w:rPr>
          <w:rFonts w:ascii="Times New Roman" w:hAnsi="Times New Roman" w:cs="Times New Roman"/>
          <w:bCs/>
          <w:iCs/>
        </w:rPr>
        <w:t>suggest</w:t>
      </w:r>
      <w:r>
        <w:rPr>
          <w:rFonts w:ascii="Times New Roman" w:hAnsi="Times New Roman" w:cs="Times New Roman"/>
          <w:bCs/>
          <w:iCs/>
        </w:rPr>
        <w:t xml:space="preserve"> that many </w:t>
      </w:r>
      <w:r w:rsidR="004507E1">
        <w:rPr>
          <w:rFonts w:ascii="Times New Roman" w:hAnsi="Times New Roman" w:cs="Times New Roman"/>
          <w:bCs/>
          <w:iCs/>
        </w:rPr>
        <w:t xml:space="preserve">consumed </w:t>
      </w:r>
      <w:r>
        <w:rPr>
          <w:rFonts w:ascii="Times New Roman" w:hAnsi="Times New Roman" w:cs="Times New Roman"/>
          <w:bCs/>
          <w:iCs/>
        </w:rPr>
        <w:t xml:space="preserve">species are rarely—if ever—sold by households. Consumed species </w:t>
      </w:r>
      <w:r w:rsidR="00480808">
        <w:rPr>
          <w:rFonts w:ascii="Times New Roman" w:hAnsi="Times New Roman" w:cs="Times New Roman"/>
          <w:bCs/>
          <w:iCs/>
        </w:rPr>
        <w:t xml:space="preserve">also </w:t>
      </w:r>
      <w:r>
        <w:rPr>
          <w:rFonts w:ascii="Times New Roman" w:hAnsi="Times New Roman" w:cs="Times New Roman"/>
          <w:bCs/>
          <w:iCs/>
        </w:rPr>
        <w:t>tend to be smaller and more nutritious than those that are sold</w:t>
      </w:r>
      <w:r w:rsidR="00480808">
        <w:rPr>
          <w:rFonts w:ascii="Times New Roman" w:hAnsi="Times New Roman" w:cs="Times New Roman"/>
          <w:bCs/>
          <w:iCs/>
        </w:rPr>
        <w:t>, potentially</w:t>
      </w:r>
      <w:r>
        <w:rPr>
          <w:rFonts w:ascii="Times New Roman" w:hAnsi="Times New Roman" w:cs="Times New Roman"/>
          <w:bCs/>
          <w:iCs/>
        </w:rPr>
        <w:t xml:space="preserve"> </w:t>
      </w:r>
      <w:r w:rsidR="00480808">
        <w:rPr>
          <w:rFonts w:ascii="Times New Roman" w:hAnsi="Times New Roman" w:cs="Times New Roman"/>
          <w:bCs/>
          <w:iCs/>
        </w:rPr>
        <w:t>rendering invisible</w:t>
      </w:r>
      <w:r>
        <w:rPr>
          <w:rFonts w:ascii="Times New Roman" w:hAnsi="Times New Roman" w:cs="Times New Roman"/>
          <w:bCs/>
          <w:iCs/>
        </w:rPr>
        <w:t xml:space="preserve"> the </w:t>
      </w:r>
      <w:r w:rsidR="00480808">
        <w:rPr>
          <w:rFonts w:ascii="Times New Roman" w:hAnsi="Times New Roman" w:cs="Times New Roman"/>
          <w:bCs/>
          <w:iCs/>
        </w:rPr>
        <w:t>extent of biodiversity used and the</w:t>
      </w:r>
      <w:r w:rsidR="008239CF">
        <w:rPr>
          <w:rFonts w:ascii="Times New Roman" w:hAnsi="Times New Roman" w:cs="Times New Roman"/>
          <w:bCs/>
          <w:iCs/>
        </w:rPr>
        <w:t>reby the</w:t>
      </w:r>
      <w:r w:rsidR="00480808">
        <w:rPr>
          <w:rFonts w:ascii="Times New Roman" w:hAnsi="Times New Roman" w:cs="Times New Roman"/>
          <w:bCs/>
          <w:iCs/>
        </w:rPr>
        <w:t xml:space="preserve"> </w:t>
      </w:r>
      <w:r>
        <w:rPr>
          <w:rFonts w:ascii="Times New Roman" w:hAnsi="Times New Roman" w:cs="Times New Roman"/>
          <w:bCs/>
          <w:iCs/>
        </w:rPr>
        <w:t xml:space="preserve">true contribution fisheries make to </w:t>
      </w:r>
      <w:r w:rsidR="00480808">
        <w:rPr>
          <w:rFonts w:ascii="Times New Roman" w:hAnsi="Times New Roman" w:cs="Times New Roman"/>
          <w:bCs/>
          <w:iCs/>
        </w:rPr>
        <w:t>households’</w:t>
      </w:r>
      <w:r>
        <w:rPr>
          <w:rFonts w:ascii="Times New Roman" w:hAnsi="Times New Roman" w:cs="Times New Roman"/>
          <w:bCs/>
          <w:iCs/>
        </w:rPr>
        <w:t xml:space="preserve"> food security</w:t>
      </w:r>
      <w:r w:rsidR="004507E1">
        <w:rPr>
          <w:rFonts w:ascii="Times New Roman" w:hAnsi="Times New Roman" w:cs="Times New Roman"/>
          <w:bCs/>
          <w:iCs/>
        </w:rPr>
        <w:t xml:space="preserve"> and nutrition</w:t>
      </w:r>
      <w:r>
        <w:rPr>
          <w:rFonts w:ascii="Times New Roman" w:hAnsi="Times New Roman" w:cs="Times New Roman"/>
          <w:bCs/>
          <w:iCs/>
        </w:rPr>
        <w:t>.</w:t>
      </w:r>
      <w:r w:rsidR="00480808">
        <w:rPr>
          <w:rFonts w:ascii="Times New Roman" w:hAnsi="Times New Roman" w:cs="Times New Roman"/>
          <w:bCs/>
          <w:iCs/>
        </w:rPr>
        <w:t xml:space="preserve"> </w:t>
      </w:r>
    </w:p>
    <w:p w14:paraId="3A984554" w14:textId="70A4D51F" w:rsidR="00F34A24" w:rsidRDefault="00F34A24" w:rsidP="00920AA7">
      <w:pPr>
        <w:rPr>
          <w:rFonts w:ascii="Times New Roman" w:hAnsi="Times New Roman" w:cs="Times New Roman"/>
          <w:bCs/>
          <w:iCs/>
        </w:rPr>
      </w:pPr>
    </w:p>
    <w:p w14:paraId="1B02BF4F" w14:textId="7F4162E1" w:rsidR="009B5D80" w:rsidRDefault="009B5D80" w:rsidP="009B5D80">
      <w:pPr>
        <w:rPr>
          <w:rFonts w:ascii="Times New Roman" w:hAnsi="Times New Roman" w:cs="Times New Roman"/>
          <w:bCs/>
          <w:iCs/>
        </w:rPr>
      </w:pPr>
      <w:r>
        <w:rPr>
          <w:rFonts w:ascii="Times New Roman" w:hAnsi="Times New Roman" w:cs="Times New Roman"/>
          <w:bCs/>
          <w:iCs/>
        </w:rPr>
        <w:t xml:space="preserve">As global environmental change is progressing amid broad demands on freshwater for energy production, irrigation, and industrial uses, the values assigned to different resource functions are critically important in balancing these competing demands. Misestimating the value of aquatic biodiversity to people or how they use it could have grave consequences for the households that depend </w:t>
      </w:r>
      <w:r w:rsidR="00576DFC">
        <w:rPr>
          <w:rFonts w:ascii="Times New Roman" w:hAnsi="Times New Roman" w:cs="Times New Roman"/>
          <w:bCs/>
          <w:iCs/>
        </w:rPr>
        <w:t xml:space="preserve">directly </w:t>
      </w:r>
      <w:r>
        <w:rPr>
          <w:rFonts w:ascii="Times New Roman" w:hAnsi="Times New Roman" w:cs="Times New Roman"/>
          <w:bCs/>
          <w:iCs/>
        </w:rPr>
        <w:t xml:space="preserve">on biodiversity. </w:t>
      </w:r>
    </w:p>
    <w:p w14:paraId="7E90FB39" w14:textId="77777777" w:rsidR="009B5D80" w:rsidRDefault="009B5D80" w:rsidP="00920AA7">
      <w:pPr>
        <w:rPr>
          <w:rFonts w:ascii="Times New Roman" w:hAnsi="Times New Roman" w:cs="Times New Roman"/>
          <w:bCs/>
          <w:iCs/>
        </w:rPr>
      </w:pPr>
    </w:p>
    <w:p w14:paraId="30447156" w14:textId="5DD67AFD" w:rsidR="00F34A24" w:rsidRDefault="00F34A24" w:rsidP="00920AA7">
      <w:pPr>
        <w:rPr>
          <w:rFonts w:ascii="Times New Roman" w:hAnsi="Times New Roman" w:cs="Times New Roman"/>
          <w:bCs/>
          <w:iCs/>
        </w:rPr>
      </w:pPr>
    </w:p>
    <w:p w14:paraId="1456D151" w14:textId="0EF92882" w:rsidR="00886615" w:rsidRDefault="00886615">
      <w:pPr>
        <w:rPr>
          <w:rFonts w:ascii="Times" w:eastAsia="Times" w:hAnsi="Times" w:cs="Times"/>
          <w:b/>
          <w:bCs/>
        </w:rPr>
      </w:pPr>
      <w:r>
        <w:rPr>
          <w:rFonts w:ascii="Times" w:eastAsia="Times" w:hAnsi="Times" w:cs="Times"/>
          <w:b/>
          <w:bCs/>
        </w:rPr>
        <w:lastRenderedPageBreak/>
        <w:br w:type="page"/>
      </w:r>
    </w:p>
    <w:p w14:paraId="58F38303" w14:textId="77777777" w:rsidR="001D2397" w:rsidRPr="001D2397" w:rsidRDefault="001D2397" w:rsidP="001D2397">
      <w:pPr>
        <w:rPr>
          <w:rFonts w:ascii="Times New Roman" w:hAnsi="Times New Roman"/>
          <w:b/>
        </w:rPr>
      </w:pPr>
      <w:r>
        <w:rPr>
          <w:rFonts w:ascii="Times New Roman" w:hAnsi="Times New Roman"/>
          <w:b/>
        </w:rPr>
        <w:lastRenderedPageBreak/>
        <w:t>Methods</w:t>
      </w:r>
    </w:p>
    <w:p w14:paraId="0EA2FCE3" w14:textId="77777777" w:rsidR="00815097" w:rsidRPr="00D32580" w:rsidRDefault="00815097" w:rsidP="00815097">
      <w:pPr>
        <w:rPr>
          <w:rFonts w:ascii="Times" w:eastAsia="Times" w:hAnsi="Times" w:cs="Times"/>
          <w:b/>
          <w:bCs/>
          <w:i/>
          <w:iCs/>
        </w:rPr>
      </w:pPr>
      <w:r w:rsidRPr="00D32580">
        <w:rPr>
          <w:rFonts w:ascii="Times" w:eastAsia="Times" w:hAnsi="Times" w:cs="Times"/>
          <w:b/>
          <w:bCs/>
          <w:i/>
          <w:iCs/>
        </w:rPr>
        <w:t>Data</w:t>
      </w:r>
    </w:p>
    <w:p w14:paraId="60443790" w14:textId="5EA45020" w:rsidR="00815097" w:rsidRDefault="00815097" w:rsidP="00815097">
      <w:pPr>
        <w:rPr>
          <w:rFonts w:ascii="Times" w:eastAsia="Times" w:hAnsi="Times" w:cs="Times"/>
        </w:rPr>
      </w:pPr>
      <w:r>
        <w:rPr>
          <w:rFonts w:ascii="Times" w:eastAsia="Times" w:hAnsi="Times" w:cs="Times"/>
        </w:rPr>
        <w:t>Four sources of data contribute</w:t>
      </w:r>
      <w:r w:rsidR="00837C63">
        <w:rPr>
          <w:rFonts w:ascii="Times" w:eastAsia="Times" w:hAnsi="Times" w:cs="Times"/>
        </w:rPr>
        <w:t>d</w:t>
      </w:r>
      <w:r>
        <w:rPr>
          <w:rFonts w:ascii="Times" w:eastAsia="Times" w:hAnsi="Times" w:cs="Times"/>
        </w:rPr>
        <w:t xml:space="preserve"> to this analysis</w:t>
      </w:r>
      <w:r w:rsidR="00DF10B3">
        <w:rPr>
          <w:rFonts w:ascii="Times" w:eastAsia="Times" w:hAnsi="Times" w:cs="Times"/>
        </w:rPr>
        <w:t xml:space="preserve"> </w:t>
      </w:r>
      <w:r w:rsidR="00DF10B3" w:rsidRPr="00CA1E16">
        <w:rPr>
          <w:rFonts w:ascii="Times New Roman" w:hAnsi="Times New Roman" w:cs="Times New Roman"/>
        </w:rPr>
        <w:fldChar w:fldCharType="begin">
          <w:fldData xml:space="preserve">PEVuZE5vdGU+PENpdGU+PEF1dGhvcj5GaW9yZWxsYTwvQXV0aG9yPjxZZWFyPjIwMTk8L1llYXI+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</w:fldData>
        </w:fldChar>
      </w:r>
      <w:r w:rsidR="00DF10B3">
        <w:rPr>
          <w:rFonts w:ascii="Times New Roman" w:hAnsi="Times New Roman" w:cs="Times New Roman"/>
        </w:rPr>
        <w:instrText xml:space="preserve"> ADDIN EN.CITE </w:instrText>
      </w:r>
      <w:r w:rsidR="00DF10B3">
        <w:rPr>
          <w:rFonts w:ascii="Times New Roman" w:hAnsi="Times New Roman" w:cs="Times New Roman"/>
        </w:rPr>
        <w:fldChar w:fldCharType="begin">
          <w:fldData xml:space="preserve">PEVuZE5vdGU+PENpdGU+PEF1dGhvcj5GaW9yZWxsYTwvQXV0aG9yPjxZZWFyPjIwMTk8L1llYXI+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</w:fldData>
        </w:fldChar>
      </w:r>
      <w:r w:rsidR="00DF10B3">
        <w:rPr>
          <w:rFonts w:ascii="Times New Roman" w:hAnsi="Times New Roman" w:cs="Times New Roman"/>
        </w:rPr>
        <w:instrText xml:space="preserve"> ADDIN EN.CITE.DATA </w:instrText>
      </w:r>
      <w:r w:rsidR="00DF10B3">
        <w:rPr>
          <w:rFonts w:ascii="Times New Roman" w:hAnsi="Times New Roman" w:cs="Times New Roman"/>
        </w:rPr>
      </w:r>
      <w:r w:rsidR="00DF10B3">
        <w:rPr>
          <w:rFonts w:ascii="Times New Roman" w:hAnsi="Times New Roman" w:cs="Times New Roman"/>
        </w:rPr>
        <w:fldChar w:fldCharType="end"/>
      </w:r>
      <w:r w:rsidR="00DF10B3" w:rsidRPr="00CA1E16">
        <w:rPr>
          <w:rFonts w:ascii="Times New Roman" w:hAnsi="Times New Roman" w:cs="Times New Roman"/>
        </w:rPr>
      </w:r>
      <w:r w:rsidR="00DF10B3" w:rsidRPr="00CA1E16">
        <w:rPr>
          <w:rFonts w:ascii="Times New Roman" w:hAnsi="Times New Roman" w:cs="Times New Roman"/>
        </w:rPr>
        <w:fldChar w:fldCharType="separate"/>
      </w:r>
      <w:r w:rsidR="00DF10B3">
        <w:rPr>
          <w:rFonts w:ascii="Times New Roman" w:hAnsi="Times New Roman" w:cs="Times New Roman"/>
          <w:noProof/>
        </w:rPr>
        <w:t>(for full details see 17, 27)</w:t>
      </w:r>
      <w:r w:rsidR="00DF10B3" w:rsidRPr="00CA1E16">
        <w:rPr>
          <w:rFonts w:ascii="Times New Roman" w:hAnsi="Times New Roman" w:cs="Times New Roman"/>
        </w:rPr>
        <w:fldChar w:fldCharType="end"/>
      </w:r>
      <w:r w:rsidR="00DF10B3">
        <w:rPr>
          <w:rFonts w:ascii="Times New Roman" w:hAnsi="Times New Roman" w:cs="Times New Roman"/>
        </w:rPr>
        <w:t>:</w:t>
      </w:r>
      <w:r w:rsidR="00837C63">
        <w:rPr>
          <w:rFonts w:ascii="Times" w:eastAsia="Times" w:hAnsi="Times" w:cs="Times"/>
        </w:rPr>
        <w:t xml:space="preserve"> </w:t>
      </w:r>
    </w:p>
    <w:p w14:paraId="34146BB3" w14:textId="5430B6B8" w:rsidR="00815097" w:rsidRPr="004F1947" w:rsidRDefault="00815097" w:rsidP="00815097">
      <w:pPr>
        <w:pStyle w:val="ListParagraph"/>
        <w:numPr>
          <w:ilvl w:val="0"/>
          <w:numId w:val="7"/>
        </w:numPr>
        <w:rPr>
          <w:rFonts w:ascii="Times" w:eastAsia="Times" w:hAnsi="Times" w:cs="Times"/>
        </w:rPr>
      </w:pPr>
      <w:r w:rsidRPr="004F1947">
        <w:rPr>
          <w:rFonts w:ascii="Times" w:eastAsia="Times" w:hAnsi="Times" w:cs="Times"/>
        </w:rPr>
        <w:t xml:space="preserve">Natural system data collected at 40 Community Fish Refuges every 3 months over 2 years (13 time points), This data was collected by </w:t>
      </w:r>
      <w:proofErr w:type="spellStart"/>
      <w:r w:rsidRPr="004F1947">
        <w:rPr>
          <w:rFonts w:ascii="Times" w:eastAsia="Times" w:hAnsi="Times" w:cs="Times"/>
        </w:rPr>
        <w:t>WorldFish</w:t>
      </w:r>
      <w:proofErr w:type="spellEnd"/>
      <w:r w:rsidRPr="004F1947">
        <w:rPr>
          <w:rFonts w:ascii="Times" w:eastAsia="Times" w:hAnsi="Times" w:cs="Times"/>
        </w:rPr>
        <w:t xml:space="preserve"> and partner NGOs between November 2012 and November 2015.</w:t>
      </w:r>
    </w:p>
    <w:p w14:paraId="0E748A72" w14:textId="21233491" w:rsidR="00815097" w:rsidRPr="004F1947" w:rsidRDefault="00815097" w:rsidP="00815097">
      <w:pPr>
        <w:pStyle w:val="ListParagraph"/>
        <w:numPr>
          <w:ilvl w:val="0"/>
          <w:numId w:val="7"/>
        </w:numPr>
        <w:rPr>
          <w:rFonts w:ascii="Times" w:eastAsia="Times" w:hAnsi="Times" w:cs="Times"/>
        </w:rPr>
      </w:pPr>
      <w:r w:rsidRPr="004F1947">
        <w:rPr>
          <w:rFonts w:ascii="Times" w:eastAsia="Times" w:hAnsi="Times" w:cs="Times"/>
        </w:rPr>
        <w:t xml:space="preserve">Household fish catch and consumption data collected from 414 households every 2 months over 3 years (19 time points). This data was collected by </w:t>
      </w:r>
      <w:proofErr w:type="spellStart"/>
      <w:r w:rsidRPr="004F1947">
        <w:rPr>
          <w:rFonts w:ascii="Times" w:eastAsia="Times" w:hAnsi="Times" w:cs="Times"/>
        </w:rPr>
        <w:t>WorldFish</w:t>
      </w:r>
      <w:proofErr w:type="spellEnd"/>
      <w:r w:rsidRPr="004F1947">
        <w:rPr>
          <w:rFonts w:ascii="Times" w:eastAsia="Times" w:hAnsi="Times" w:cs="Times"/>
        </w:rPr>
        <w:t xml:space="preserve"> and partner NGOs between November 2012 and November 2015. </w:t>
      </w:r>
    </w:p>
    <w:p w14:paraId="707CBFE6" w14:textId="77777777" w:rsidR="00837C63" w:rsidRDefault="00815097" w:rsidP="00837C63">
      <w:pPr>
        <w:pStyle w:val="ListParagraph"/>
        <w:numPr>
          <w:ilvl w:val="0"/>
          <w:numId w:val="7"/>
        </w:numPr>
        <w:rPr>
          <w:rFonts w:ascii="Times" w:eastAsia="Times" w:hAnsi="Times" w:cs="Times"/>
        </w:rPr>
      </w:pPr>
      <w:r w:rsidRPr="004F1947">
        <w:rPr>
          <w:rFonts w:ascii="Times" w:eastAsia="Times" w:hAnsi="Times" w:cs="Times"/>
        </w:rPr>
        <w:t xml:space="preserve">Household characteristic data collected from 640 households in 2012 and 2015 (2 time points). This data was collected by </w:t>
      </w:r>
      <w:proofErr w:type="spellStart"/>
      <w:r w:rsidRPr="004F1947">
        <w:rPr>
          <w:rFonts w:ascii="Times" w:eastAsia="Times" w:hAnsi="Times" w:cs="Times"/>
        </w:rPr>
        <w:t>WorldFish</w:t>
      </w:r>
      <w:proofErr w:type="spellEnd"/>
      <w:r w:rsidRPr="004F1947">
        <w:rPr>
          <w:rFonts w:ascii="Times" w:eastAsia="Times" w:hAnsi="Times" w:cs="Times"/>
        </w:rPr>
        <w:t xml:space="preserve"> and partner NGOs. We use only the data from 2012 that overlaps with household fish catch and consumption data (n = 410).</w:t>
      </w:r>
    </w:p>
    <w:p w14:paraId="3C016842" w14:textId="4FF10C9D" w:rsidR="00815097" w:rsidRPr="00837C63" w:rsidRDefault="00815097" w:rsidP="00837C63">
      <w:pPr>
        <w:pStyle w:val="ListParagraph"/>
        <w:numPr>
          <w:ilvl w:val="0"/>
          <w:numId w:val="7"/>
        </w:numPr>
        <w:rPr>
          <w:rFonts w:ascii="Times" w:eastAsia="Times" w:hAnsi="Times" w:cs="Times"/>
        </w:rPr>
      </w:pPr>
      <w:r w:rsidRPr="00837C63">
        <w:rPr>
          <w:rFonts w:ascii="Times" w:eastAsia="Times" w:hAnsi="Times" w:cs="Times"/>
        </w:rPr>
        <w:t xml:space="preserve">Additional species trait information was drawn from </w:t>
      </w:r>
      <w:proofErr w:type="spellStart"/>
      <w:r w:rsidRPr="00837C63">
        <w:rPr>
          <w:rFonts w:ascii="Times" w:eastAsia="Times" w:hAnsi="Times" w:cs="Times"/>
        </w:rPr>
        <w:t>FishBase</w:t>
      </w:r>
      <w:proofErr w:type="spellEnd"/>
      <w:r w:rsidRPr="00837C63">
        <w:rPr>
          <w:rFonts w:ascii="Times" w:eastAsia="Times" w:hAnsi="Times" w:cs="Times"/>
        </w:rPr>
        <w:t xml:space="preserve"> and </w:t>
      </w:r>
      <w:proofErr w:type="spellStart"/>
      <w:r w:rsidRPr="00837C63">
        <w:rPr>
          <w:rFonts w:ascii="Times" w:eastAsia="Times" w:hAnsi="Times" w:cs="Times"/>
        </w:rPr>
        <w:t>Heilpern</w:t>
      </w:r>
      <w:proofErr w:type="spellEnd"/>
      <w:r w:rsidRPr="00837C63">
        <w:rPr>
          <w:rFonts w:ascii="Times" w:eastAsia="Times" w:hAnsi="Times" w:cs="Times"/>
        </w:rPr>
        <w:t xml:space="preserve"> et al </w:t>
      </w:r>
      <w:r w:rsidR="005573C8">
        <w:rPr>
          <w:rFonts w:ascii="Times" w:eastAsia="Times" w:hAnsi="Times" w:cs="Times"/>
        </w:rPr>
        <w:fldChar w:fldCharType="begin"/>
      </w:r>
      <w:r w:rsidR="005573C8">
        <w:rPr>
          <w:rFonts w:ascii="Times" w:eastAsia="Times" w:hAnsi="Times" w:cs="Times"/>
        </w:rPr>
        <w:instrText xml:space="preserve"> ADDIN EN.CITE &lt;EndNote&gt;&lt;Cite&gt;&lt;Author&gt;Heilpern&lt;/Author&gt;&lt;RecNum&gt;5247&lt;/RecNum&gt;&lt;DisplayText&gt;(30)&lt;/DisplayText&gt;&lt;record&gt;&lt;rec-number&gt;5247&lt;/rec-number&gt;&lt;foreign-keys&gt;&lt;key app="EN" db-id="fptv0exrl0zffiew0r9vv29gppxttt90xdz2" timestamp="1682986491"&gt;5247&lt;/key&gt;&lt;/foreign-keys&gt;&lt;ref-type name="Journal Article"&gt;17&lt;/ref-type&gt;&lt;contributors&gt;&lt;authors&gt;&lt;author&gt;Heilpern, S.A., G.A. Herrera-R, K. Fiorella, A.S. Flecker, P. McIntyre. &lt;/author&gt;&lt;/authors&gt;&lt;/contributors&gt;&lt;titles&gt;&lt;title&gt;Functional diversity sustains dietary nutrients supplied by freshwater fisheries. &lt;/title&gt;&lt;secondary-title&gt;&lt;style face="normal" font="default" size="100%"&gt;In revision at &lt;/style&gt;&lt;style face="italic" font="default" size="100%"&gt;Ecology Letters&lt;/style&gt;&lt;style face="normal" font="default" size="100%"&gt;. &lt;/style&gt;&lt;/secondary-title&gt;&lt;/titles&gt;&lt;dates&gt;&lt;/dates&gt;&lt;urls&gt;&lt;/urls&gt;&lt;/record&gt;&lt;/Cite&gt;&lt;/EndNote&gt;</w:instrText>
      </w:r>
      <w:r w:rsidR="005573C8">
        <w:rPr>
          <w:rFonts w:ascii="Times" w:eastAsia="Times" w:hAnsi="Times" w:cs="Times"/>
        </w:rPr>
        <w:fldChar w:fldCharType="separate"/>
      </w:r>
      <w:r w:rsidR="005573C8">
        <w:rPr>
          <w:rFonts w:ascii="Times" w:eastAsia="Times" w:hAnsi="Times" w:cs="Times"/>
          <w:noProof/>
        </w:rPr>
        <w:t>(30)</w:t>
      </w:r>
      <w:r w:rsidR="005573C8">
        <w:rPr>
          <w:rFonts w:ascii="Times" w:eastAsia="Times" w:hAnsi="Times" w:cs="Times"/>
        </w:rPr>
        <w:fldChar w:fldCharType="end"/>
      </w:r>
      <w:r w:rsidRPr="00837C63">
        <w:rPr>
          <w:rFonts w:ascii="Times" w:eastAsia="Times" w:hAnsi="Times" w:cs="Times"/>
        </w:rPr>
        <w:t>.</w:t>
      </w:r>
      <w:r w:rsidR="00837C63" w:rsidRPr="00837C63">
        <w:rPr>
          <w:rFonts w:ascii="Times" w:eastAsia="Times" w:hAnsi="Times" w:cs="Times"/>
        </w:rPr>
        <w:t xml:space="preserve"> </w:t>
      </w:r>
      <w:r w:rsidR="00837C63" w:rsidRPr="00837C63">
        <w:rPr>
          <w:rFonts w:ascii="Times New Roman" w:hAnsi="Times New Roman" w:cs="Times New Roman"/>
        </w:rPr>
        <w:t xml:space="preserve">We focused on six nutrients that are central to children’s health and development and are often derived from fish: protein, iron, zinc, calcium, vitamin A and omega 3-fatty acids. </w:t>
      </w:r>
    </w:p>
    <w:p w14:paraId="4034C7C6" w14:textId="616D042C" w:rsidR="00815097" w:rsidRDefault="00815097" w:rsidP="00815097">
      <w:pPr>
        <w:rPr>
          <w:rFonts w:ascii="Times" w:eastAsia="Times" w:hAnsi="Times" w:cs="Times"/>
        </w:rPr>
      </w:pPr>
    </w:p>
    <w:p w14:paraId="2E45F14A" w14:textId="04CAAD32" w:rsidR="00815097" w:rsidRPr="00D32580" w:rsidRDefault="00815097" w:rsidP="00815097">
      <w:pPr>
        <w:rPr>
          <w:rFonts w:ascii="Times" w:eastAsia="Times" w:hAnsi="Times" w:cs="Times"/>
          <w:b/>
          <w:bCs/>
          <w:i/>
          <w:iCs/>
        </w:rPr>
      </w:pPr>
      <w:r w:rsidRPr="00D32580">
        <w:rPr>
          <w:rFonts w:ascii="Times" w:eastAsia="Times" w:hAnsi="Times" w:cs="Times"/>
          <w:b/>
          <w:bCs/>
          <w:i/>
          <w:iCs/>
        </w:rPr>
        <w:t>Analysis</w:t>
      </w:r>
    </w:p>
    <w:p w14:paraId="4504E9D2" w14:textId="5F26F0A7" w:rsidR="001D2397" w:rsidRPr="001770B7" w:rsidRDefault="001D2397" w:rsidP="001D2397">
      <w:pPr>
        <w:rPr>
          <w:rFonts w:ascii="Times New Roman" w:hAnsi="Times New Roman" w:cs="Times New Roman"/>
        </w:rPr>
      </w:pPr>
      <w:r w:rsidRPr="00D32580">
        <w:rPr>
          <w:rFonts w:ascii="Times New Roman" w:hAnsi="Times New Roman"/>
          <w:u w:val="single"/>
        </w:rPr>
        <w:t xml:space="preserve">Q1 </w:t>
      </w:r>
      <w:r w:rsidR="00D32580" w:rsidRPr="00D32580">
        <w:rPr>
          <w:rFonts w:ascii="Times New Roman" w:hAnsi="Times New Roman"/>
          <w:u w:val="single"/>
        </w:rPr>
        <w:t>B</w:t>
      </w:r>
      <w:r w:rsidRPr="00D32580">
        <w:rPr>
          <w:rFonts w:ascii="Times New Roman" w:hAnsi="Times New Roman"/>
          <w:u w:val="single"/>
        </w:rPr>
        <w:t xml:space="preserve">iodiversity </w:t>
      </w:r>
      <w:r w:rsidR="00D32580">
        <w:rPr>
          <w:rFonts w:ascii="Times New Roman" w:hAnsi="Times New Roman"/>
          <w:u w:val="single"/>
        </w:rPr>
        <w:t>F</w:t>
      </w:r>
      <w:r w:rsidRPr="00D32580">
        <w:rPr>
          <w:rFonts w:ascii="Times New Roman" w:hAnsi="Times New Roman"/>
          <w:u w:val="single"/>
        </w:rPr>
        <w:t xml:space="preserve">ilters </w:t>
      </w:r>
      <w:r w:rsidR="00D32580">
        <w:rPr>
          <w:rFonts w:ascii="Times New Roman" w:hAnsi="Times New Roman"/>
          <w:u w:val="single"/>
        </w:rPr>
        <w:t>T</w:t>
      </w:r>
      <w:r w:rsidRPr="00D32580">
        <w:rPr>
          <w:rFonts w:ascii="Times New Roman" w:hAnsi="Times New Roman"/>
          <w:u w:val="single"/>
        </w:rPr>
        <w:t xml:space="preserve">hrough the </w:t>
      </w:r>
      <w:r w:rsidR="00D32580">
        <w:rPr>
          <w:rFonts w:ascii="Times New Roman" w:hAnsi="Times New Roman"/>
          <w:u w:val="single"/>
        </w:rPr>
        <w:t>S</w:t>
      </w:r>
      <w:r w:rsidRPr="00D32580">
        <w:rPr>
          <w:rFonts w:ascii="Times New Roman" w:hAnsi="Times New Roman"/>
          <w:u w:val="single"/>
        </w:rPr>
        <w:t>ystem</w:t>
      </w:r>
      <w:r w:rsidR="00D32580">
        <w:rPr>
          <w:rFonts w:ascii="Times New Roman" w:hAnsi="Times New Roman"/>
        </w:rPr>
        <w:t xml:space="preserve"> – To examine how biodiversity filters</w:t>
      </w:r>
      <w:r>
        <w:rPr>
          <w:rFonts w:ascii="Times New Roman" w:hAnsi="Times New Roman"/>
        </w:rPr>
        <w:t xml:space="preserve">, we </w:t>
      </w:r>
      <w:r w:rsidR="00DF10B3">
        <w:rPr>
          <w:rFonts w:ascii="Times New Roman" w:hAnsi="Times New Roman"/>
        </w:rPr>
        <w:t xml:space="preserve">aggregated data across time and </w:t>
      </w:r>
      <w:r>
        <w:rPr>
          <w:rFonts w:ascii="Times New Roman" w:hAnsi="Times New Roman"/>
        </w:rPr>
        <w:t>visualize</w:t>
      </w:r>
      <w:r w:rsidR="00D32580">
        <w:rPr>
          <w:rFonts w:ascii="Times New Roman" w:hAnsi="Times New Roman"/>
        </w:rPr>
        <w:t>d</w:t>
      </w:r>
      <w:r>
        <w:rPr>
          <w:rFonts w:ascii="Times New Roman" w:hAnsi="Times New Roman"/>
        </w:rPr>
        <w:t xml:space="preserve"> the distribution of biodiversity at each </w:t>
      </w:r>
      <w:r w:rsidR="00DF10B3">
        <w:rPr>
          <w:rFonts w:ascii="Times New Roman" w:hAnsi="Times New Roman"/>
        </w:rPr>
        <w:t>scale</w:t>
      </w:r>
      <w:r>
        <w:rPr>
          <w:rFonts w:ascii="Times New Roman" w:hAnsi="Times New Roman"/>
        </w:rPr>
        <w:t xml:space="preserve">, using pairwise t-tests to determine statistical differences in means between the </w:t>
      </w:r>
      <w:r w:rsidR="00133A62">
        <w:rPr>
          <w:rFonts w:ascii="Times New Roman" w:hAnsi="Times New Roman"/>
        </w:rPr>
        <w:t>eco</w:t>
      </w:r>
      <w:r>
        <w:rPr>
          <w:rFonts w:ascii="Times New Roman" w:hAnsi="Times New Roman"/>
        </w:rPr>
        <w:t>system, catch, consumed and sold portfolios, with Bonferroni corrections for multiple hypotheses</w:t>
      </w:r>
      <w:r w:rsidRPr="001770B7">
        <w:rPr>
          <w:rFonts w:ascii="Times New Roman" w:hAnsi="Times New Roman"/>
        </w:rPr>
        <w:t>.</w:t>
      </w:r>
      <w:r w:rsidR="001770B7" w:rsidRPr="001770B7">
        <w:rPr>
          <w:rFonts w:ascii="Times New Roman" w:hAnsi="Times New Roman"/>
        </w:rPr>
        <w:t xml:space="preserve"> </w:t>
      </w:r>
      <w:r w:rsidR="001770B7" w:rsidRPr="001770B7">
        <w:rPr>
          <w:rFonts w:ascii="Times New Roman" w:hAnsi="Times New Roman" w:cs="Times New Roman"/>
        </w:rPr>
        <w:t>We repeated this process separately with Shannon and Simpson indices (Supplemental Results).</w:t>
      </w:r>
    </w:p>
    <w:p w14:paraId="688B00DE" w14:textId="77777777" w:rsidR="001D2397" w:rsidRDefault="001D2397" w:rsidP="001D2397">
      <w:pPr>
        <w:rPr>
          <w:rFonts w:ascii="Times New Roman" w:hAnsi="Times New Roman"/>
        </w:rPr>
      </w:pPr>
    </w:p>
    <w:p w14:paraId="34889B6F" w14:textId="74CEE7EE" w:rsidR="001770B7" w:rsidRPr="00CA1E16" w:rsidRDefault="001D2397" w:rsidP="001770B7">
      <w:pPr>
        <w:rPr>
          <w:rFonts w:ascii="Times New Roman" w:hAnsi="Times New Roman" w:cs="Times New Roman"/>
        </w:rPr>
      </w:pPr>
      <w:r w:rsidRPr="00D32580">
        <w:rPr>
          <w:rFonts w:ascii="Times New Roman" w:hAnsi="Times New Roman"/>
          <w:u w:val="single"/>
        </w:rPr>
        <w:t xml:space="preserve">Q2 Ecological </w:t>
      </w:r>
      <w:r w:rsidR="00815097" w:rsidRPr="00D32580">
        <w:rPr>
          <w:rFonts w:ascii="Times New Roman" w:hAnsi="Times New Roman"/>
          <w:u w:val="single"/>
        </w:rPr>
        <w:t>Traits</w:t>
      </w:r>
      <w:r w:rsidR="00815097">
        <w:rPr>
          <w:rFonts w:ascii="Times New Roman" w:hAnsi="Times New Roman"/>
        </w:rPr>
        <w:t xml:space="preserve"> </w:t>
      </w:r>
      <w:r>
        <w:rPr>
          <w:rFonts w:ascii="Times New Roman" w:hAnsi="Times New Roman"/>
        </w:rPr>
        <w:t xml:space="preserve">– For each level of biodiversity (i.e., ecosystem, catch, consumption, sold) we computed species </w:t>
      </w:r>
      <w:r w:rsidRPr="001D2397">
        <w:rPr>
          <w:rFonts w:ascii="Times New Roman" w:hAnsi="Times New Roman" w:cs="Times New Roman"/>
        </w:rPr>
        <w:t>richness, and the following ecological characteristics: mean body size</w:t>
      </w:r>
      <w:r w:rsidR="00815097">
        <w:rPr>
          <w:rFonts w:ascii="Times New Roman" w:hAnsi="Times New Roman" w:cs="Times New Roman"/>
        </w:rPr>
        <w:t>,</w:t>
      </w:r>
      <w:r w:rsidRPr="001D2397">
        <w:rPr>
          <w:rFonts w:ascii="Times New Roman" w:hAnsi="Times New Roman" w:cs="Times New Roman"/>
        </w:rPr>
        <w:t xml:space="preserve"> nutrient density score</w:t>
      </w:r>
      <w:r w:rsidR="00815097">
        <w:rPr>
          <w:rFonts w:ascii="Times New Roman" w:hAnsi="Times New Roman" w:cs="Times New Roman"/>
        </w:rPr>
        <w:t xml:space="preserve">, and </w:t>
      </w:r>
      <w:r w:rsidR="00815097" w:rsidRPr="001D2397">
        <w:rPr>
          <w:rFonts w:ascii="Times New Roman" w:hAnsi="Times New Roman" w:cs="Times New Roman"/>
        </w:rPr>
        <w:t>mean commonness index</w:t>
      </w:r>
      <w:r w:rsidR="00815097">
        <w:rPr>
          <w:rFonts w:ascii="Times New Roman" w:hAnsi="Times New Roman" w:cs="Times New Roman"/>
        </w:rPr>
        <w:t>.</w:t>
      </w:r>
      <w:r w:rsidRPr="001D2397">
        <w:rPr>
          <w:rFonts w:ascii="Times New Roman" w:hAnsi="Times New Roman" w:cs="Times New Roman"/>
        </w:rPr>
        <w:t xml:space="preserve"> </w:t>
      </w:r>
      <w:r w:rsidR="001770B7">
        <w:rPr>
          <w:rFonts w:ascii="Times New Roman" w:hAnsi="Times New Roman" w:cs="Times New Roman"/>
        </w:rPr>
        <w:t xml:space="preserve">Methods are summarized below; see Supplemental Methods for further details. </w:t>
      </w:r>
    </w:p>
    <w:p w14:paraId="5CED2D0E" w14:textId="77BFB8A7" w:rsidR="00815097" w:rsidRDefault="00815097" w:rsidP="001D2397">
      <w:pPr>
        <w:rPr>
          <w:rFonts w:ascii="Times New Roman" w:hAnsi="Times New Roman" w:cs="Times New Roman"/>
        </w:rPr>
      </w:pPr>
    </w:p>
    <w:p w14:paraId="03F0D515" w14:textId="7D44BE3E" w:rsidR="00815097" w:rsidRPr="00133A62" w:rsidRDefault="00815097" w:rsidP="00815097">
      <w:pPr>
        <w:rPr>
          <w:rFonts w:ascii="Times New Roman" w:hAnsi="Times New Roman" w:cs="Times New Roman"/>
        </w:rPr>
      </w:pPr>
      <w:r w:rsidRPr="00D32580">
        <w:rPr>
          <w:rFonts w:ascii="Times New Roman" w:hAnsi="Times New Roman" w:cs="Times New Roman"/>
          <w:i/>
          <w:iCs/>
        </w:rPr>
        <w:t>Portfolio mean body size</w:t>
      </w:r>
      <w:r w:rsidRPr="001D2397">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B</m:t>
            </m:r>
          </m:e>
          <m:sub/>
          <m:sup>
            <m:r>
              <w:rPr>
                <w:rFonts w:ascii="Cambria Math" w:hAnsi="Cambria Math" w:cs="Times New Roman"/>
              </w:rPr>
              <m:t>l,j</m:t>
            </m:r>
          </m:sup>
        </m:sSubSup>
      </m:oMath>
      <w:r w:rsidRPr="001D2397">
        <w:rPr>
          <w:rFonts w:ascii="Times New Roman" w:eastAsiaTheme="minorEastAsia" w:hAnsi="Times New Roman" w:cs="Times New Roman"/>
        </w:rPr>
        <w:t xml:space="preserve">) </w:t>
      </w:r>
      <w:r w:rsidRPr="001D2397">
        <w:rPr>
          <w:rFonts w:ascii="Times New Roman" w:hAnsi="Times New Roman" w:cs="Times New Roman"/>
        </w:rPr>
        <w:t xml:space="preserve">was estimated as for each scale </w:t>
      </w:r>
      <w:r w:rsidRPr="001D2397">
        <w:rPr>
          <w:rFonts w:ascii="Times New Roman" w:hAnsi="Times New Roman" w:cs="Times New Roman"/>
          <w:i/>
        </w:rPr>
        <w:t>l</w:t>
      </w:r>
      <w:r w:rsidR="00133A62">
        <w:rPr>
          <w:rFonts w:ascii="Times New Roman" w:hAnsi="Times New Roman" w:cs="Times New Roman"/>
          <w:i/>
        </w:rPr>
        <w:t xml:space="preserve"> </w:t>
      </w:r>
      <w:r w:rsidR="00133A62" w:rsidRPr="001D2397">
        <w:rPr>
          <w:rFonts w:ascii="Times New Roman" w:eastAsiaTheme="minorEastAsia" w:hAnsi="Times New Roman" w:cs="Times New Roman"/>
        </w:rPr>
        <w:t>(i.e., ecosystem, caught, consumed, sold)</w:t>
      </w:r>
      <w:r w:rsidRPr="001D2397">
        <w:rPr>
          <w:rFonts w:ascii="Times New Roman" w:hAnsi="Times New Roman" w:cs="Times New Roman"/>
        </w:rPr>
        <w:t xml:space="preserve">, associated with each CFR, </w:t>
      </w:r>
      <w:r w:rsidRPr="001D2397">
        <w:rPr>
          <w:rFonts w:ascii="Times New Roman" w:hAnsi="Times New Roman" w:cs="Times New Roman"/>
          <w:i/>
        </w:rPr>
        <w:t>j</w:t>
      </w:r>
      <w:r w:rsidRPr="001D2397">
        <w:rPr>
          <w:rFonts w:ascii="Times New Roman" w:hAnsi="Times New Roman" w:cs="Times New Roman"/>
        </w:rPr>
        <w:t xml:space="preserve">, using each species total length, </w:t>
      </w:r>
      <w:r w:rsidRPr="001D2397">
        <w:rPr>
          <w:rFonts w:ascii="Times New Roman" w:eastAsiaTheme="minorEastAsia" w:hAnsi="Times New Roman" w:cs="Times New Roman"/>
          <w:i/>
        </w:rPr>
        <w:t>L</w:t>
      </w:r>
      <w:r w:rsidRPr="001D2397">
        <w:rPr>
          <w:rFonts w:ascii="Times New Roman" w:eastAsiaTheme="minorEastAsia" w:hAnsi="Times New Roman" w:cs="Times New Roman"/>
          <w:i/>
          <w:vertAlign w:val="subscript"/>
        </w:rPr>
        <w:t>s</w:t>
      </w:r>
      <w:r w:rsidRPr="001D2397">
        <w:rPr>
          <w:rFonts w:ascii="Times New Roman" w:eastAsiaTheme="minorEastAsia" w:hAnsi="Times New Roman" w:cs="Times New Roman"/>
          <w:vertAlign w:val="subscript"/>
        </w:rPr>
        <w:t>,</w:t>
      </w:r>
      <w:r w:rsidRPr="001D2397">
        <w:rPr>
          <w:rFonts w:ascii="Times New Roman" w:hAnsi="Times New Roman" w:cs="Times New Roman"/>
        </w:rPr>
        <w:t xml:space="preserve"> as:</w:t>
      </w:r>
    </w:p>
    <w:p w14:paraId="492B468B" w14:textId="77777777" w:rsidR="00815097" w:rsidRPr="001D2397" w:rsidRDefault="00000000" w:rsidP="00815097">
      <w:pPr>
        <w:rPr>
          <w:rFonts w:ascii="Times New Roman" w:eastAsiaTheme="minorEastAsia"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B</m:t>
              </m:r>
            </m:e>
            <m:sub/>
            <m:sup>
              <m:r>
                <w:rPr>
                  <w:rFonts w:ascii="Cambria Math" w:hAnsi="Cambria Math" w:cs="Times New Roman"/>
                </w:rPr>
                <m:t>l,j</m:t>
              </m:r>
            </m:sup>
          </m:sSubSup>
          <m:r>
            <w:rPr>
              <w:rFonts w:ascii="Cambria Math" w:eastAsiaTheme="minorEastAsia"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n</m:t>
              </m:r>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r>
                    <w:rPr>
                      <w:rFonts w:ascii="Cambria Math" w:hAnsi="Cambria Math" w:cs="Times New Roman"/>
                    </w:rPr>
                    <m:t>l,j</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e>
          </m:nary>
        </m:oMath>
      </m:oMathPara>
    </w:p>
    <w:p w14:paraId="39368A43" w14:textId="77777777" w:rsidR="00815097" w:rsidRDefault="00815097" w:rsidP="001D2397">
      <w:pPr>
        <w:rPr>
          <w:rFonts w:ascii="Times New Roman" w:hAnsi="Times New Roman" w:cs="Times New Roman"/>
        </w:rPr>
      </w:pPr>
    </w:p>
    <w:p w14:paraId="37AD2DD9" w14:textId="04C9D928" w:rsidR="001D2397" w:rsidRPr="001D2397" w:rsidRDefault="00815097" w:rsidP="001D2397">
      <w:pPr>
        <w:rPr>
          <w:rFonts w:ascii="Times New Roman" w:eastAsiaTheme="minorEastAsia" w:hAnsi="Times New Roman" w:cs="Times New Roman"/>
        </w:rPr>
      </w:pPr>
      <w:r w:rsidRPr="00D32580">
        <w:rPr>
          <w:rFonts w:ascii="Times New Roman" w:hAnsi="Times New Roman" w:cs="Times New Roman"/>
          <w:i/>
          <w:iCs/>
        </w:rPr>
        <w:t>A</w:t>
      </w:r>
      <w:r w:rsidR="001D2397" w:rsidRPr="00D32580">
        <w:rPr>
          <w:rFonts w:ascii="Times New Roman" w:eastAsiaTheme="minorEastAsia" w:hAnsi="Times New Roman" w:cs="Times New Roman"/>
          <w:i/>
          <w:iCs/>
        </w:rPr>
        <w:t>bundance-weighted</w:t>
      </w:r>
      <w:r w:rsidR="001D2397" w:rsidRPr="00D32580">
        <w:rPr>
          <w:rFonts w:ascii="Times New Roman" w:hAnsi="Times New Roman" w:cs="Times New Roman"/>
          <w:i/>
          <w:iCs/>
        </w:rPr>
        <w:t xml:space="preserve"> mean commonness index</w:t>
      </w:r>
      <w:r w:rsidR="001D2397" w:rsidRPr="001D2397">
        <w:rPr>
          <w:rFonts w:ascii="Times New Roman" w:hAnsi="Times New Roman" w:cs="Times New Roman"/>
        </w:rPr>
        <w:t xml:space="preserve"> </w:t>
      </w:r>
      <w:r>
        <w:rPr>
          <w:rFonts w:ascii="Times New Roman" w:hAnsi="Times New Roman" w:cs="Times New Roman"/>
        </w:rPr>
        <w:t xml:space="preserve">was estimated </w:t>
      </w:r>
      <w:r w:rsidR="001D2397" w:rsidRPr="001D2397">
        <w:rPr>
          <w:rFonts w:ascii="Times New Roman" w:hAnsi="Times New Roman" w:cs="Times New Roman"/>
        </w:rPr>
        <w:t>as:</w:t>
      </w:r>
    </w:p>
    <w:p w14:paraId="09C4B893" w14:textId="77777777" w:rsidR="001D2397" w:rsidRPr="001D2397" w:rsidRDefault="00000000" w:rsidP="001D2397">
      <w:pPr>
        <w:rPr>
          <w:rFonts w:ascii="Times New Roman" w:eastAsiaTheme="minorEastAsia"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C</m:t>
              </m:r>
            </m:e>
            <m:sub/>
            <m:sup>
              <m:r>
                <w:rPr>
                  <w:rFonts w:ascii="Cambria Math" w:hAnsi="Cambria Math" w:cs="Times New Roman"/>
                </w:rPr>
                <m:t>l,j</m:t>
              </m:r>
            </m:sup>
          </m:sSubSup>
          <m:r>
            <w:rPr>
              <w:rFonts w:ascii="Cambria Math" w:eastAsiaTheme="minorEastAsia"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n</m:t>
              </m:r>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r>
                    <w:rPr>
                      <w:rFonts w:ascii="Cambria Math" w:hAnsi="Cambria Math" w:cs="Times New Roman"/>
                    </w:rPr>
                    <m:t>CFR,j</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r>
                    <w:rPr>
                      <w:rFonts w:ascii="Cambria Math" w:hAnsi="Cambria Math" w:cs="Times New Roman"/>
                    </w:rPr>
                    <m:t>l,j</m:t>
                  </m:r>
                </m:sup>
              </m:sSubSup>
              <m:r>
                <w:rPr>
                  <w:rFonts w:ascii="Cambria Math" w:hAnsi="Cambria Math" w:cs="Times New Roman"/>
                </w:rPr>
                <m:t>)</m:t>
              </m:r>
            </m:e>
          </m:nary>
        </m:oMath>
      </m:oMathPara>
    </w:p>
    <w:p w14:paraId="5AE9919A" w14:textId="77777777" w:rsidR="001D2397" w:rsidRPr="001D2397" w:rsidRDefault="001D2397" w:rsidP="001D2397">
      <w:pPr>
        <w:rPr>
          <w:rFonts w:ascii="Times New Roman" w:eastAsiaTheme="minorEastAsia" w:hAnsi="Times New Roman" w:cs="Times New Roman"/>
        </w:rPr>
      </w:pPr>
    </w:p>
    <w:p w14:paraId="4D83B59C" w14:textId="003EE7EE" w:rsidR="001D2397" w:rsidRPr="00815097" w:rsidRDefault="001D2397" w:rsidP="001D2397">
      <w:pPr>
        <w:rPr>
          <w:rFonts w:ascii="Times New Roman" w:eastAsiaTheme="minorEastAsia" w:hAnsi="Times New Roman" w:cs="Times New Roman"/>
        </w:rPr>
      </w:pPr>
      <w:r w:rsidRPr="001D2397">
        <w:rPr>
          <w:rFonts w:ascii="Times New Roman" w:eastAsiaTheme="minorEastAsia"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C</m:t>
            </m:r>
          </m:e>
          <m:sub/>
          <m:sup>
            <m:r>
              <w:rPr>
                <w:rFonts w:ascii="Cambria Math" w:hAnsi="Cambria Math" w:cs="Times New Roman"/>
              </w:rPr>
              <m:t>l,j</m:t>
            </m:r>
          </m:sup>
        </m:sSubSup>
      </m:oMath>
      <w:r w:rsidRPr="001D2397">
        <w:rPr>
          <w:rFonts w:ascii="Times New Roman" w:eastAsiaTheme="minorEastAsia" w:hAnsi="Times New Roman" w:cs="Times New Roman"/>
        </w:rPr>
        <w:t xml:space="preserve"> is the mean commonness index at scale </w:t>
      </w:r>
      <w:r w:rsidRPr="001D2397">
        <w:rPr>
          <w:rFonts w:ascii="Times New Roman" w:eastAsiaTheme="minorEastAsia" w:hAnsi="Times New Roman" w:cs="Times New Roman"/>
          <w:i/>
        </w:rPr>
        <w:t>l</w:t>
      </w:r>
      <w:r w:rsidRPr="001D2397">
        <w:rPr>
          <w:rFonts w:ascii="Times New Roman" w:eastAsiaTheme="minorEastAsia" w:hAnsi="Times New Roman" w:cs="Times New Roman"/>
        </w:rPr>
        <w:t xml:space="preserve"> (i.e., ecosystem, caught, consumed, sold), associated with CFR </w:t>
      </w:r>
      <w:r w:rsidRPr="001D2397">
        <w:rPr>
          <w:rFonts w:ascii="Times New Roman" w:eastAsiaTheme="minorEastAsia" w:hAnsi="Times New Roman" w:cs="Times New Roman"/>
          <w:i/>
        </w:rPr>
        <w:t>j</w:t>
      </w:r>
      <w:r w:rsidRPr="001D2397">
        <w:rPr>
          <w:rFonts w:ascii="Times New Roman" w:eastAsiaTheme="minorEastAsia"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r>
              <w:rPr>
                <w:rFonts w:ascii="Cambria Math" w:hAnsi="Cambria Math" w:cs="Times New Roman"/>
              </w:rPr>
              <m:t>l,j</m:t>
            </m:r>
          </m:sup>
        </m:sSubSup>
      </m:oMath>
      <w:r w:rsidRPr="001D2397">
        <w:rPr>
          <w:rFonts w:ascii="Times New Roman" w:eastAsiaTheme="minorEastAsia" w:hAnsi="Times New Roman" w:cs="Times New Roman"/>
        </w:rPr>
        <w:t xml:space="preserve"> is the relative abundance of species </w:t>
      </w:r>
      <w:r w:rsidRPr="001D2397">
        <w:rPr>
          <w:rFonts w:ascii="Times New Roman" w:eastAsiaTheme="minorEastAsia" w:hAnsi="Times New Roman" w:cs="Times New Roman"/>
          <w:i/>
        </w:rPr>
        <w:t>s</w:t>
      </w:r>
      <w:r w:rsidRPr="001D2397">
        <w:rPr>
          <w:rFonts w:ascii="Times New Roman" w:eastAsiaTheme="minorEastAsia" w:hAnsi="Times New Roman" w:cs="Times New Roman"/>
        </w:rPr>
        <w:t xml:space="preserve"> in scale </w:t>
      </w:r>
      <w:r w:rsidRPr="001D2397">
        <w:rPr>
          <w:rFonts w:ascii="Times New Roman" w:eastAsiaTheme="minorEastAsia" w:hAnsi="Times New Roman" w:cs="Times New Roman"/>
          <w:i/>
        </w:rPr>
        <w:t>l</w:t>
      </w:r>
      <w:r w:rsidRPr="001D2397">
        <w:rPr>
          <w:rFonts w:ascii="Times New Roman" w:eastAsiaTheme="minorEastAsia" w:hAnsi="Times New Roman" w:cs="Times New Roman"/>
        </w:rPr>
        <w:t xml:space="preserve"> associated with CFR </w:t>
      </w:r>
      <w:r w:rsidRPr="001D2397">
        <w:rPr>
          <w:rFonts w:ascii="Times New Roman" w:eastAsiaTheme="minorEastAsia" w:hAnsi="Times New Roman" w:cs="Times New Roman"/>
          <w:i/>
        </w:rPr>
        <w:t>j.</w:t>
      </w:r>
      <w:r w:rsidRPr="001D2397">
        <w:rPr>
          <w:rFonts w:ascii="Times New Roman" w:eastAsiaTheme="minorEastAsia" w:hAnsi="Times New Roman" w:cs="Times New Roman"/>
        </w:rPr>
        <w:t xml:space="preserve"> This mean commonness index sets a baseline at the ecosystem scale (i.e., for the CFR). When values are lower than the baseline, species portfolios are represented by less common species, whereas </w:t>
      </w:r>
      <w:r w:rsidRPr="00815097">
        <w:rPr>
          <w:rFonts w:ascii="Times New Roman" w:eastAsiaTheme="minorEastAsia" w:hAnsi="Times New Roman" w:cs="Times New Roman"/>
        </w:rPr>
        <w:t>when higher, portfolios are composed of more common species.</w:t>
      </w:r>
      <w:r w:rsidR="00133A62">
        <w:rPr>
          <w:rFonts w:ascii="Times New Roman" w:eastAsiaTheme="minorEastAsia" w:hAnsi="Times New Roman" w:cs="Times New Roman"/>
        </w:rPr>
        <w:t xml:space="preserve"> </w:t>
      </w:r>
    </w:p>
    <w:p w14:paraId="668459C5" w14:textId="77777777" w:rsidR="001D2397" w:rsidRPr="00815097" w:rsidRDefault="001D2397" w:rsidP="001D2397">
      <w:pPr>
        <w:rPr>
          <w:rFonts w:ascii="Times New Roman" w:hAnsi="Times New Roman" w:cs="Times New Roman"/>
        </w:rPr>
      </w:pPr>
    </w:p>
    <w:p w14:paraId="6A3768AB" w14:textId="05515C06" w:rsidR="001D2397" w:rsidRPr="00815097" w:rsidRDefault="00815097" w:rsidP="001D2397">
      <w:pPr>
        <w:rPr>
          <w:rFonts w:ascii="Times New Roman" w:eastAsiaTheme="minorEastAsia" w:hAnsi="Times New Roman" w:cs="Times New Roman"/>
        </w:rPr>
      </w:pPr>
      <w:r w:rsidRPr="00D32580">
        <w:rPr>
          <w:rFonts w:ascii="Times New Roman" w:hAnsi="Times New Roman" w:cs="Times New Roman"/>
          <w:i/>
          <w:iCs/>
        </w:rPr>
        <w:lastRenderedPageBreak/>
        <w:t>P</w:t>
      </w:r>
      <w:r w:rsidR="001D2397" w:rsidRPr="00D32580">
        <w:rPr>
          <w:rFonts w:ascii="Times New Roman" w:hAnsi="Times New Roman" w:cs="Times New Roman"/>
          <w:i/>
          <w:iCs/>
        </w:rPr>
        <w:t>ortfolio nutrient density,</w:t>
      </w:r>
      <w:r w:rsidR="001D2397" w:rsidRPr="00CA1E16">
        <w:rPr>
          <w:rFonts w:ascii="Times New Roman" w:hAnsi="Times New Roman" w:cs="Times New Roman"/>
        </w:rPr>
        <w:t xml:space="preserve"> </w:t>
      </w:r>
      <m:oMath>
        <m:r>
          <w:rPr>
            <w:rFonts w:ascii="Cambria Math" w:hAnsi="Cambria Math" w:cs="Times New Roman"/>
          </w:rPr>
          <m:t>N</m:t>
        </m:r>
      </m:oMath>
      <w:r w:rsidR="001D2397" w:rsidRPr="00815097">
        <w:rPr>
          <w:rFonts w:ascii="Times New Roman" w:eastAsiaTheme="minorEastAsia" w:hAnsi="Times New Roman" w:cs="Times New Roman"/>
        </w:rPr>
        <w:t xml:space="preserve">, </w:t>
      </w:r>
      <w:r>
        <w:rPr>
          <w:rFonts w:ascii="Times New Roman" w:eastAsiaTheme="minorEastAsia" w:hAnsi="Times New Roman" w:cs="Times New Roman"/>
        </w:rPr>
        <w:t xml:space="preserve">was estimated </w:t>
      </w:r>
      <w:r w:rsidR="001D2397" w:rsidRPr="00815097">
        <w:rPr>
          <w:rFonts w:ascii="Times New Roman" w:hAnsi="Times New Roman" w:cs="Times New Roman"/>
        </w:rPr>
        <w:t>us</w:t>
      </w:r>
      <w:r w:rsidR="00133A62">
        <w:rPr>
          <w:rFonts w:ascii="Times New Roman" w:hAnsi="Times New Roman" w:cs="Times New Roman"/>
        </w:rPr>
        <w:t>ing</w:t>
      </w:r>
      <w:r w:rsidR="001D2397" w:rsidRPr="00815097">
        <w:rPr>
          <w:rFonts w:ascii="Times New Roman" w:hAnsi="Times New Roman" w:cs="Times New Roman"/>
        </w:rPr>
        <w:t xml:space="preserve"> species-specific nutrient content information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v,s</m:t>
            </m:r>
          </m:sub>
        </m:sSub>
      </m:oMath>
      <w:r w:rsidR="001D2397" w:rsidRPr="00815097">
        <w:rPr>
          <w:rFonts w:ascii="Times New Roman" w:eastAsiaTheme="minorEastAsia" w:hAnsi="Times New Roman" w:cs="Times New Roman"/>
        </w:rPr>
        <w:t>)</w:t>
      </w:r>
      <w:r w:rsidR="001D2397" w:rsidRPr="00815097">
        <w:rPr>
          <w:rFonts w:ascii="Times New Roman" w:hAnsi="Times New Roman" w:cs="Times New Roman"/>
        </w:rPr>
        <w:t xml:space="preserve"> from Heilpern et al (under review), which indicates the amount of each </w:t>
      </w:r>
      <w:r>
        <w:rPr>
          <w:rFonts w:ascii="Times New Roman" w:hAnsi="Times New Roman" w:cs="Times New Roman"/>
        </w:rPr>
        <w:t xml:space="preserve">of </w:t>
      </w:r>
      <w:r w:rsidR="001D2397" w:rsidRPr="00815097">
        <w:rPr>
          <w:rFonts w:ascii="Times New Roman" w:hAnsi="Times New Roman" w:cs="Times New Roman"/>
        </w:rPr>
        <w:t>nutrient</w:t>
      </w:r>
      <w:r>
        <w:rPr>
          <w:rFonts w:ascii="Times New Roman" w:hAnsi="Times New Roman" w:cs="Times New Roman"/>
        </w:rPr>
        <w:t xml:space="preserve"> (</w:t>
      </w:r>
      <w:r w:rsidRPr="00815097">
        <w:rPr>
          <w:rFonts w:ascii="Times New Roman" w:hAnsi="Times New Roman" w:cs="Times New Roman"/>
        </w:rPr>
        <w:t>protein, iron, zinc, calcium, vitamin A, omega-3 fatty acids</w:t>
      </w:r>
      <w:r>
        <w:rPr>
          <w:rFonts w:ascii="Times New Roman" w:hAnsi="Times New Roman" w:cs="Times New Roman"/>
        </w:rPr>
        <w:t>)</w:t>
      </w:r>
      <w:r w:rsidR="001D2397" w:rsidRPr="00815097">
        <w:rPr>
          <w:rFonts w:ascii="Times New Roman" w:hAnsi="Times New Roman" w:cs="Times New Roman"/>
        </w:rPr>
        <w:t xml:space="preserve">, </w:t>
      </w:r>
      <m:oMath>
        <m:r>
          <w:rPr>
            <w:rFonts w:ascii="Cambria Math" w:hAnsi="Cambria Math" w:cs="Times New Roman"/>
          </w:rPr>
          <m:t>v</m:t>
        </m:r>
      </m:oMath>
      <w:r w:rsidR="001D2397" w:rsidRPr="00815097">
        <w:rPr>
          <w:rFonts w:ascii="Times New Roman" w:hAnsi="Times New Roman" w:cs="Times New Roman"/>
        </w:rPr>
        <w:t xml:space="preserve">, in 100g of a given fish species </w:t>
      </w:r>
      <m:oMath>
        <m:r>
          <w:rPr>
            <w:rFonts w:ascii="Cambria Math" w:hAnsi="Cambria Math" w:cs="Times New Roman"/>
          </w:rPr>
          <m:t>s</m:t>
        </m:r>
      </m:oMath>
      <w:r w:rsidR="001D2397" w:rsidRPr="00815097">
        <w:rPr>
          <w:rFonts w:ascii="Times New Roman" w:eastAsiaTheme="minorEastAsia" w:hAnsi="Times New Roman" w:cs="Times New Roman"/>
        </w:rPr>
        <w:t>. Using portfolio-specific relative abundance (</w:t>
      </w:r>
      <w:proofErr w:type="gramStart"/>
      <w:r w:rsidR="001D2397" w:rsidRPr="00815097">
        <w:rPr>
          <w:rFonts w:ascii="Times New Roman" w:eastAsiaTheme="minorEastAsia" w:hAnsi="Times New Roman" w:cs="Times New Roman"/>
        </w:rPr>
        <w:t>e.g.</w:t>
      </w:r>
      <w:proofErr w:type="gramEnd"/>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r>
              <w:rPr>
                <w:rFonts w:ascii="Cambria Math" w:hAnsi="Cambria Math" w:cs="Times New Roman"/>
              </w:rPr>
              <m:t>l,j</m:t>
            </m:r>
          </m:sup>
        </m:sSubSup>
      </m:oMath>
      <w:r w:rsidR="001D2397" w:rsidRPr="00815097">
        <w:rPr>
          <w:rFonts w:ascii="Times New Roman" w:eastAsiaTheme="minorEastAsia" w:hAnsi="Times New Roman" w:cs="Times New Roman"/>
        </w:rPr>
        <w:t>), we</w:t>
      </w:r>
      <w:r w:rsidR="001D2397" w:rsidRPr="00815097">
        <w:rPr>
          <w:rFonts w:ascii="Times New Roman" w:hAnsi="Times New Roman" w:cs="Times New Roman"/>
        </w:rPr>
        <w:t xml:space="preserve"> calculate the nutrient content of 100g of each portfolio as</w:t>
      </w:r>
    </w:p>
    <w:p w14:paraId="6AB75BF5" w14:textId="77777777" w:rsidR="001D2397" w:rsidRPr="00815097" w:rsidRDefault="001D2397" w:rsidP="001D2397">
      <w:pPr>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1D2397" w:rsidRPr="00815097" w14:paraId="413F0F93" w14:textId="77777777" w:rsidTr="00660A85">
        <w:tc>
          <w:tcPr>
            <w:tcW w:w="8635" w:type="dxa"/>
          </w:tcPr>
          <w:p w14:paraId="174FBF2A" w14:textId="2E9399CD" w:rsidR="001D2397" w:rsidRPr="00815097" w:rsidRDefault="00000000" w:rsidP="00660A85">
            <w:pPr>
              <w:rPr>
                <w:rFonts w:ascii="Times New Roman" w:eastAsiaTheme="minorEastAsia"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NC</m:t>
                    </m:r>
                  </m:e>
                  <m:sub>
                    <m:r>
                      <w:rPr>
                        <w:rFonts w:ascii="Cambria Math" w:hAnsi="Cambria Math" w:cs="Times New Roman"/>
                      </w:rPr>
                      <m:t>v</m:t>
                    </m:r>
                  </m:sub>
                  <m:sup>
                    <m:r>
                      <w:rPr>
                        <w:rFonts w:ascii="Cambria Math" w:hAnsi="Cambria Math" w:cs="Times New Roman"/>
                      </w:rPr>
                      <m:t>l,j</m:t>
                    </m:r>
                  </m:sup>
                </m:sSubSup>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 1,  if </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v,s</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r>
                                  <w:rPr>
                                    <w:rFonts w:ascii="Cambria Math" w:hAnsi="Cambria Math" w:cs="Times New Roman"/>
                                  </w:rPr>
                                  <m:t>l,j</m:t>
                                </m:r>
                              </m:sup>
                            </m:sSubSup>
                            <m:ctrlPr>
                              <w:rPr>
                                <w:rFonts w:ascii="Cambria Math" w:hAnsi="Cambria Math" w:cs="Times New Roman"/>
                                <w:i/>
                              </w:rPr>
                            </m:ctrlPr>
                          </m:e>
                        </m:d>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RDA</m:t>
                            </m:r>
                          </m:e>
                          <m:sub>
                            <m:r>
                              <w:rPr>
                                <w:rFonts w:ascii="Cambria Math" w:hAnsi="Cambria Math" w:cs="Times New Roman"/>
                              </w:rPr>
                              <m:t>v</m:t>
                            </m:r>
                          </m:sub>
                        </m:sSub>
                        <m:r>
                          <w:rPr>
                            <w:rFonts w:ascii="Cambria Math" w:hAnsi="Cambria Math" w:cs="Times New Roman"/>
                          </w:rPr>
                          <m:t xml:space="preserve"> </m:t>
                        </m:r>
                      </m:e>
                      <m:e>
                        <m:ctrlPr>
                          <w:rPr>
                            <w:rFonts w:ascii="Cambria Math" w:eastAsia="Cambria Math" w:hAnsi="Cambria Math" w:cs="Times New Roman"/>
                            <w:i/>
                          </w:rPr>
                        </m:ctrlPr>
                      </m:e>
                      <m:e>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v,s</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r>
                                  <w:rPr>
                                    <w:rFonts w:ascii="Cambria Math" w:hAnsi="Cambria Math" w:cs="Times New Roman"/>
                                  </w:rPr>
                                  <m:t>l,j</m:t>
                                </m:r>
                              </m:sup>
                            </m:sSubSup>
                          </m:num>
                          <m:den>
                            <m:sSub>
                              <m:sSubPr>
                                <m:ctrlPr>
                                  <w:rPr>
                                    <w:rFonts w:ascii="Cambria Math" w:hAnsi="Cambria Math" w:cs="Times New Roman"/>
                                    <w:i/>
                                  </w:rPr>
                                </m:ctrlPr>
                              </m:sSubPr>
                              <m:e>
                                <m:r>
                                  <w:rPr>
                                    <w:rFonts w:ascii="Cambria Math" w:hAnsi="Cambria Math" w:cs="Times New Roman"/>
                                  </w:rPr>
                                  <m:t>RDA</m:t>
                                </m:r>
                              </m:e>
                              <m:sub>
                                <m:r>
                                  <w:rPr>
                                    <w:rFonts w:ascii="Cambria Math" w:hAnsi="Cambria Math" w:cs="Times New Roman"/>
                                  </w:rPr>
                                  <m:t>v</m:t>
                                </m:r>
                              </m:sub>
                            </m:sSub>
                          </m:den>
                        </m:f>
                        <m:r>
                          <w:rPr>
                            <w:rFonts w:ascii="Cambria Math" w:eastAsiaTheme="minorEastAsia" w:hAnsi="Cambria Math" w:cs="Times New Roman"/>
                          </w:rPr>
                          <m:t>,                otherwise</m:t>
                        </m:r>
                      </m:e>
                    </m:eqArr>
                  </m:e>
                </m:d>
              </m:oMath>
            </m:oMathPara>
          </w:p>
          <w:p w14:paraId="69657D15" w14:textId="77777777" w:rsidR="001D2397" w:rsidRPr="00815097" w:rsidRDefault="001D2397" w:rsidP="00660A85">
            <w:pPr>
              <w:rPr>
                <w:rFonts w:ascii="Times New Roman" w:eastAsiaTheme="minorEastAsia" w:hAnsi="Times New Roman" w:cs="Times New Roman"/>
              </w:rPr>
            </w:pPr>
          </w:p>
        </w:tc>
        <w:tc>
          <w:tcPr>
            <w:tcW w:w="715" w:type="dxa"/>
          </w:tcPr>
          <w:p w14:paraId="757C6BC3" w14:textId="77777777" w:rsidR="001D2397" w:rsidRPr="00815097" w:rsidRDefault="001D2397" w:rsidP="00660A85">
            <w:pPr>
              <w:rPr>
                <w:rFonts w:ascii="Times New Roman" w:eastAsiaTheme="minorEastAsia" w:hAnsi="Times New Roman" w:cs="Times New Roman"/>
              </w:rPr>
            </w:pPr>
            <w:r w:rsidRPr="00815097">
              <w:rPr>
                <w:rFonts w:ascii="Times New Roman" w:eastAsiaTheme="minorEastAsia" w:hAnsi="Times New Roman" w:cs="Times New Roman"/>
              </w:rPr>
              <w:t>(5)</w:t>
            </w:r>
          </w:p>
        </w:tc>
      </w:tr>
    </w:tbl>
    <w:p w14:paraId="6E2555F1" w14:textId="4078BF0C" w:rsidR="00815097" w:rsidRPr="00CA1E16" w:rsidRDefault="00CA1E16" w:rsidP="00815097">
      <w:pPr>
        <w:rPr>
          <w:rFonts w:ascii="Times New Roman" w:hAnsi="Times New Roman" w:cs="Times New Roman"/>
        </w:rPr>
      </w:pPr>
      <w:r w:rsidRPr="00815097">
        <w:rPr>
          <w:rFonts w:ascii="Times New Roman" w:hAnsi="Times New Roman" w:cs="Times New Roman"/>
        </w:rPr>
        <w:t>We use</w:t>
      </w:r>
      <w:r w:rsidR="00837C63">
        <w:rPr>
          <w:rFonts w:ascii="Times New Roman" w:hAnsi="Times New Roman" w:cs="Times New Roman"/>
        </w:rPr>
        <w:t>d</w:t>
      </w:r>
      <w:r w:rsidRPr="00815097">
        <w:rPr>
          <w:rFonts w:ascii="Times New Roman" w:hAnsi="Times New Roman" w:cs="Times New Roman"/>
        </w:rPr>
        <w:t xml:space="preserve"> the USDA Recommended Daily Allowance (RDA) for a child under 5 for each nutrient (</w:t>
      </w:r>
      <m:oMath>
        <m:sSub>
          <m:sSubPr>
            <m:ctrlPr>
              <w:rPr>
                <w:rFonts w:ascii="Cambria Math" w:hAnsi="Cambria Math" w:cs="Times New Roman"/>
                <w:i/>
              </w:rPr>
            </m:ctrlPr>
          </m:sSubPr>
          <m:e>
            <m:r>
              <w:rPr>
                <w:rFonts w:ascii="Cambria Math" w:hAnsi="Cambria Math" w:cs="Times New Roman"/>
              </w:rPr>
              <m:t>RDA</m:t>
            </m:r>
          </m:e>
          <m:sub>
            <m:r>
              <w:rPr>
                <w:rFonts w:ascii="Cambria Math" w:hAnsi="Cambria Math" w:cs="Times New Roman"/>
              </w:rPr>
              <m:t>v</m:t>
            </m:r>
          </m:sub>
        </m:sSub>
      </m:oMath>
      <w:r w:rsidRPr="00815097">
        <w:rPr>
          <w:rFonts w:ascii="Times New Roman" w:eastAsiaTheme="minorEastAsia" w:hAnsi="Times New Roman" w:cs="Times New Roman"/>
        </w:rPr>
        <w:t>) as the threshold for adequacy for a given nutrient.</w:t>
      </w:r>
      <w:r>
        <w:rPr>
          <w:rFonts w:ascii="Times New Roman" w:eastAsiaTheme="minorEastAsia" w:hAnsi="Times New Roman" w:cs="Times New Roman"/>
        </w:rPr>
        <w:t xml:space="preserve"> </w:t>
      </w:r>
      <w:r w:rsidR="001D2397" w:rsidRPr="00815097">
        <w:rPr>
          <w:rFonts w:ascii="Times New Roman" w:eastAsiaTheme="minorEastAsia" w:hAnsi="Times New Roman" w:cs="Times New Roman"/>
        </w:rPr>
        <w:t>We calculate</w:t>
      </w:r>
      <w:r w:rsidR="00837C63">
        <w:rPr>
          <w:rFonts w:ascii="Times New Roman" w:eastAsiaTheme="minorEastAsia" w:hAnsi="Times New Roman" w:cs="Times New Roman"/>
        </w:rPr>
        <w:t>d</w:t>
      </w:r>
      <w:r w:rsidR="001D2397" w:rsidRPr="00815097">
        <w:rPr>
          <w:rFonts w:ascii="Times New Roman" w:eastAsiaTheme="minorEastAsia" w:hAnsi="Times New Roman" w:cs="Times New Roman"/>
        </w:rPr>
        <w:t xml:space="preserve"> the Nutrient Density Score, </w:t>
      </w:r>
      <m:oMath>
        <m:r>
          <w:rPr>
            <w:rFonts w:ascii="Cambria Math" w:hAnsi="Cambria Math" w:cs="Times New Roman"/>
          </w:rPr>
          <m:t>ND</m:t>
        </m:r>
      </m:oMath>
      <w:r w:rsidR="001D2397" w:rsidRPr="00815097">
        <w:rPr>
          <w:rFonts w:ascii="Times New Roman" w:eastAsiaTheme="minorEastAsia" w:hAnsi="Times New Roman" w:cs="Times New Roman"/>
        </w:rPr>
        <w:t>, which is the sum of portfolio nutrient content across all nutrients.</w:t>
      </w:r>
    </w:p>
    <w:p w14:paraId="1F448E9C" w14:textId="77777777" w:rsidR="001D2397" w:rsidRDefault="001D2397" w:rsidP="001D2397">
      <w:pPr>
        <w:rPr>
          <w:rFonts w:ascii="Times New Roman" w:hAnsi="Times New Roman"/>
        </w:rPr>
      </w:pPr>
    </w:p>
    <w:p w14:paraId="6FFCEC62" w14:textId="6C01317D" w:rsidR="001D2397" w:rsidRPr="00D32580" w:rsidRDefault="001D2397" w:rsidP="001D2397">
      <w:pPr>
        <w:rPr>
          <w:rFonts w:ascii="Times New Roman" w:hAnsi="Times New Roman"/>
          <w:u w:val="single"/>
        </w:rPr>
      </w:pPr>
      <w:r w:rsidRPr="00D32580">
        <w:rPr>
          <w:rFonts w:ascii="Times New Roman" w:hAnsi="Times New Roman"/>
          <w:u w:val="single"/>
        </w:rPr>
        <w:t xml:space="preserve">Q3 Household </w:t>
      </w:r>
      <w:r w:rsidR="00CA1E16" w:rsidRPr="00D32580">
        <w:rPr>
          <w:rFonts w:ascii="Times New Roman" w:hAnsi="Times New Roman"/>
          <w:u w:val="single"/>
        </w:rPr>
        <w:t>Characteristics</w:t>
      </w:r>
      <w:r w:rsidR="00D32580" w:rsidRPr="00D32580">
        <w:rPr>
          <w:rFonts w:ascii="Times New Roman" w:hAnsi="Times New Roman"/>
        </w:rPr>
        <w:t xml:space="preserve"> - D</w:t>
      </w:r>
      <w:r w:rsidRPr="00D32580">
        <w:rPr>
          <w:rFonts w:ascii="Times New Roman" w:hAnsi="Times New Roman"/>
        </w:rPr>
        <w:t>ata included: fishing effort</w:t>
      </w:r>
      <w:r w:rsidR="00837C63">
        <w:rPr>
          <w:rFonts w:ascii="Times New Roman" w:hAnsi="Times New Roman"/>
        </w:rPr>
        <w:t xml:space="preserve"> (</w:t>
      </w:r>
      <w:r w:rsidR="00837C63" w:rsidRPr="00CA1E16">
        <w:rPr>
          <w:rFonts w:ascii="Times New Roman" w:hAnsi="Times New Roman" w:cs="Times New Roman"/>
        </w:rPr>
        <w:t>defined as mean number of person-days spent fishing in the prior 7 days</w:t>
      </w:r>
      <w:r w:rsidR="00837C63">
        <w:rPr>
          <w:rFonts w:ascii="Times New Roman" w:hAnsi="Times New Roman" w:cs="Times New Roman"/>
        </w:rPr>
        <w:t>)</w:t>
      </w:r>
      <w:r w:rsidRPr="00D32580">
        <w:rPr>
          <w:rFonts w:ascii="Times New Roman" w:hAnsi="Times New Roman"/>
        </w:rPr>
        <w:t>, household size, household dependency ratio (</w:t>
      </w:r>
      <w:r w:rsidR="00837C63">
        <w:rPr>
          <w:rFonts w:ascii="Times New Roman" w:hAnsi="Times New Roman"/>
        </w:rPr>
        <w:t xml:space="preserve">defined as the </w:t>
      </w:r>
      <w:r w:rsidRPr="00D32580">
        <w:rPr>
          <w:rFonts w:ascii="Times New Roman" w:hAnsi="Times New Roman"/>
        </w:rPr>
        <w:t>share of hou</w:t>
      </w:r>
      <w:r>
        <w:rPr>
          <w:rFonts w:ascii="Times New Roman" w:hAnsi="Times New Roman"/>
        </w:rPr>
        <w:t>sehold members &lt;16 or &gt;65), m</w:t>
      </w:r>
      <w:r w:rsidRPr="0095283D">
        <w:rPr>
          <w:rFonts w:ascii="Times New Roman" w:hAnsi="Times New Roman"/>
        </w:rPr>
        <w:t>aximum educational attainment by any household member</w:t>
      </w:r>
      <w:r>
        <w:rPr>
          <w:rFonts w:ascii="Times New Roman" w:hAnsi="Times New Roman"/>
        </w:rPr>
        <w:t>, h</w:t>
      </w:r>
      <w:r w:rsidRPr="0095283D">
        <w:rPr>
          <w:rFonts w:ascii="Times New Roman" w:hAnsi="Times New Roman"/>
        </w:rPr>
        <w:t>ousehold amenities</w:t>
      </w:r>
      <w:r>
        <w:rPr>
          <w:rFonts w:ascii="Times New Roman" w:hAnsi="Times New Roman"/>
        </w:rPr>
        <w:t xml:space="preserve"> (e.g., building materials, water access)</w:t>
      </w:r>
      <w:r w:rsidRPr="0095283D">
        <w:rPr>
          <w:rFonts w:ascii="Times New Roman" w:hAnsi="Times New Roman"/>
        </w:rPr>
        <w:t xml:space="preserve"> index</w:t>
      </w:r>
      <w:r w:rsidRPr="00365FB5">
        <w:rPr>
          <w:rFonts w:ascii="Times New Roman" w:hAnsi="Times New Roman"/>
        </w:rPr>
        <w:t>,</w:t>
      </w:r>
      <w:r>
        <w:rPr>
          <w:rFonts w:ascii="Times New Roman" w:hAnsi="Times New Roman"/>
        </w:rPr>
        <w:t xml:space="preserve"> h</w:t>
      </w:r>
      <w:r w:rsidRPr="0095283D">
        <w:rPr>
          <w:rFonts w:ascii="Times New Roman" w:hAnsi="Times New Roman"/>
        </w:rPr>
        <w:t xml:space="preserve">ousehold </w:t>
      </w:r>
      <w:r>
        <w:rPr>
          <w:rFonts w:ascii="Times New Roman" w:hAnsi="Times New Roman"/>
        </w:rPr>
        <w:t xml:space="preserve">livelihood </w:t>
      </w:r>
      <w:r w:rsidRPr="0095283D">
        <w:rPr>
          <w:rFonts w:ascii="Times New Roman" w:hAnsi="Times New Roman"/>
        </w:rPr>
        <w:t>asset index</w:t>
      </w:r>
      <w:r>
        <w:rPr>
          <w:rFonts w:ascii="Times New Roman" w:hAnsi="Times New Roman"/>
        </w:rPr>
        <w:t xml:space="preserve">, and </w:t>
      </w:r>
      <w:r w:rsidR="00837C63">
        <w:rPr>
          <w:rFonts w:ascii="Times New Roman" w:hAnsi="Times New Roman"/>
        </w:rPr>
        <w:t xml:space="preserve">market access (defined as </w:t>
      </w:r>
      <w:r>
        <w:rPr>
          <w:rFonts w:ascii="Times New Roman" w:hAnsi="Times New Roman"/>
        </w:rPr>
        <w:t>the distance to the nearest provincial capital</w:t>
      </w:r>
      <w:r w:rsidR="001770B7">
        <w:rPr>
          <w:rFonts w:ascii="Times New Roman" w:hAnsi="Times New Roman"/>
        </w:rPr>
        <w:t xml:space="preserve">: </w:t>
      </w:r>
      <w:r w:rsidR="001770B7" w:rsidRPr="00CA1E16">
        <w:rPr>
          <w:rFonts w:ascii="Times New Roman" w:hAnsi="Times New Roman" w:cs="Times New Roman"/>
        </w:rPr>
        <w:t xml:space="preserve">Battambang, </w:t>
      </w:r>
      <w:proofErr w:type="spellStart"/>
      <w:r w:rsidR="001770B7" w:rsidRPr="00CA1E16">
        <w:rPr>
          <w:rFonts w:ascii="Times New Roman" w:hAnsi="Times New Roman" w:cs="Times New Roman"/>
        </w:rPr>
        <w:t>Pursat</w:t>
      </w:r>
      <w:proofErr w:type="spellEnd"/>
      <w:r w:rsidR="001770B7" w:rsidRPr="00CA1E16">
        <w:rPr>
          <w:rFonts w:ascii="Times New Roman" w:hAnsi="Times New Roman" w:cs="Times New Roman"/>
        </w:rPr>
        <w:t xml:space="preserve">, </w:t>
      </w:r>
      <w:proofErr w:type="spellStart"/>
      <w:r w:rsidR="001770B7" w:rsidRPr="00CA1E16">
        <w:rPr>
          <w:rFonts w:ascii="Times New Roman" w:hAnsi="Times New Roman" w:cs="Times New Roman"/>
        </w:rPr>
        <w:t>Siem</w:t>
      </w:r>
      <w:proofErr w:type="spellEnd"/>
      <w:r w:rsidR="001770B7" w:rsidRPr="00CA1E16">
        <w:rPr>
          <w:rFonts w:ascii="Times New Roman" w:hAnsi="Times New Roman" w:cs="Times New Roman"/>
        </w:rPr>
        <w:t xml:space="preserve"> Reap or Kampong Thom</w:t>
      </w:r>
      <w:r w:rsidR="00837C63">
        <w:rPr>
          <w:rFonts w:ascii="Times New Roman" w:hAnsi="Times New Roman"/>
        </w:rPr>
        <w:t>)</w:t>
      </w:r>
      <w:r w:rsidR="00CA1E16">
        <w:rPr>
          <w:rFonts w:ascii="Times New Roman" w:hAnsi="Times New Roman"/>
        </w:rPr>
        <w:t xml:space="preserve">. </w:t>
      </w:r>
    </w:p>
    <w:p w14:paraId="224FDD06" w14:textId="77777777" w:rsidR="001D2397" w:rsidRDefault="001D2397" w:rsidP="001D2397">
      <w:pPr>
        <w:rPr>
          <w:rFonts w:ascii="Times New Roman" w:hAnsi="Times New Roman"/>
        </w:rPr>
      </w:pPr>
    </w:p>
    <w:p w14:paraId="7571A242" w14:textId="44C07AF7" w:rsidR="00CA1E16" w:rsidRPr="00CA1E16" w:rsidRDefault="001D2397" w:rsidP="00CA1E16">
      <w:pPr>
        <w:rPr>
          <w:rFonts w:ascii="Times New Roman" w:hAnsi="Times New Roman" w:cs="Times New Roman"/>
        </w:rPr>
      </w:pPr>
      <w:r>
        <w:rPr>
          <w:rFonts w:ascii="Times New Roman" w:hAnsi="Times New Roman"/>
        </w:rPr>
        <w:t xml:space="preserve">To understand the role that household </w:t>
      </w:r>
      <w:proofErr w:type="gramStart"/>
      <w:r>
        <w:rPr>
          <w:rFonts w:ascii="Times New Roman" w:hAnsi="Times New Roman"/>
        </w:rPr>
        <w:t>characteristics</w:t>
      </w:r>
      <w:proofErr w:type="gramEnd"/>
      <w:r>
        <w:rPr>
          <w:rFonts w:ascii="Times New Roman" w:hAnsi="Times New Roman"/>
        </w:rPr>
        <w:t xml:space="preserve"> play in the ways biodiversity filters from ecosystems to household uses (Q3), we examine</w:t>
      </w:r>
      <w:r w:rsidR="00837C63">
        <w:rPr>
          <w:rFonts w:ascii="Times New Roman" w:hAnsi="Times New Roman"/>
        </w:rPr>
        <w:t>d</w:t>
      </w:r>
      <w:r>
        <w:rPr>
          <w:rFonts w:ascii="Times New Roman" w:hAnsi="Times New Roman"/>
        </w:rPr>
        <w:t xml:space="preserve"> the role of variation across households using </w:t>
      </w:r>
      <w:r w:rsidR="001770B7" w:rsidRPr="00CA1E16">
        <w:rPr>
          <w:rFonts w:ascii="Times New Roman" w:hAnsi="Times New Roman" w:cs="Times New Roman"/>
        </w:rPr>
        <w:t xml:space="preserve">ordinary least squares </w:t>
      </w:r>
      <w:r>
        <w:rPr>
          <w:rFonts w:ascii="Times New Roman" w:hAnsi="Times New Roman"/>
        </w:rPr>
        <w:t xml:space="preserve">regression. </w:t>
      </w:r>
      <w:r w:rsidR="001770B7" w:rsidRPr="00CA1E16">
        <w:rPr>
          <w:rFonts w:ascii="Times New Roman" w:hAnsi="Times New Roman" w:cs="Times New Roman"/>
        </w:rPr>
        <w:t>All regression models cluster standard errors at the CFR level, thus adjusting standard errors to account for correlation between households associated with the same CFR</w:t>
      </w:r>
      <w:r w:rsidR="001770B7">
        <w:rPr>
          <w:rFonts w:ascii="Times New Roman" w:hAnsi="Times New Roman" w:cs="Times New Roman"/>
        </w:rPr>
        <w:t xml:space="preserve"> </w:t>
      </w:r>
      <w:r w:rsidR="001770B7">
        <w:rPr>
          <w:rFonts w:ascii="Times New Roman" w:hAnsi="Times New Roman" w:cs="Times New Roman"/>
        </w:rPr>
        <w:fldChar w:fldCharType="begin"/>
      </w:r>
      <w:r w:rsidR="003B4600">
        <w:rPr>
          <w:rFonts w:ascii="Times New Roman" w:hAnsi="Times New Roman" w:cs="Times New Roman"/>
        </w:rPr>
        <w:instrText xml:space="preserve"> ADDIN EN.CITE &lt;EndNote&gt;&lt;Cite&gt;&lt;Author&gt;Abadie&lt;/Author&gt;&lt;Year&gt;2022&lt;/Year&gt;&lt;RecNum&gt;5202&lt;/RecNum&gt;&lt;DisplayText&gt;(44)&lt;/DisplayText&gt;&lt;record&gt;&lt;rec-number&gt;5202&lt;/rec-number&gt;&lt;foreign-keys&gt;&lt;key app="EN" db-id="fptv0exrl0zffiew0r9vv29gppxttt90xdz2" timestamp="1678305286"&gt;5202&lt;/key&gt;&lt;/foreign-keys&gt;&lt;ref-type name="Journal Article"&gt;17&lt;/ref-type&gt;&lt;contributors&gt;&lt;authors&gt;&lt;author&gt;Abadie, Alberto&lt;/author&gt;&lt;author&gt;Athey, Susan&lt;/author&gt;&lt;author&gt;Imbens, Guido W&lt;/author&gt;&lt;author&gt;Wooldridge, Jeffrey M&lt;/author&gt;&lt;/authors&gt;&lt;/contributors&gt;&lt;titles&gt;&lt;title&gt;When Should You Adjust Standard Errors for Clustering?*&lt;/title&gt;&lt;secondary-title&gt;The Quarterly Journal of Economics&lt;/secondary-title&gt;&lt;/titles&gt;&lt;periodical&gt;&lt;full-title&gt;The Quarterly Journal of Economics&lt;/full-title&gt;&lt;/periodical&gt;&lt;pages&gt;1-35&lt;/pages&gt;&lt;volume&gt;138&lt;/volume&gt;&lt;number&gt;1&lt;/number&gt;&lt;dates&gt;&lt;year&gt;2022&lt;/year&gt;&lt;/dates&gt;&lt;isbn&gt;0033-5533&lt;/isbn&gt;&lt;urls&gt;&lt;related-urls&gt;&lt;url&gt;https://doi.org/10.1093/qje/qjac038&lt;/url&gt;&lt;/related-urls&gt;&lt;/urls&gt;&lt;electronic-resource-num&gt;10.1093/qje/qjac038&lt;/electronic-resource-num&gt;&lt;access-date&gt;3/8/2023&lt;/access-date&gt;&lt;/record&gt;&lt;/Cite&gt;&lt;/EndNote&gt;</w:instrText>
      </w:r>
      <w:r w:rsidR="001770B7">
        <w:rPr>
          <w:rFonts w:ascii="Times New Roman" w:hAnsi="Times New Roman" w:cs="Times New Roman"/>
        </w:rPr>
        <w:fldChar w:fldCharType="separate"/>
      </w:r>
      <w:r w:rsidR="003B4600">
        <w:rPr>
          <w:rFonts w:ascii="Times New Roman" w:hAnsi="Times New Roman" w:cs="Times New Roman"/>
          <w:noProof/>
        </w:rPr>
        <w:t>(44)</w:t>
      </w:r>
      <w:r w:rsidR="001770B7">
        <w:rPr>
          <w:rFonts w:ascii="Times New Roman" w:hAnsi="Times New Roman" w:cs="Times New Roman"/>
        </w:rPr>
        <w:fldChar w:fldCharType="end"/>
      </w:r>
      <w:r w:rsidR="001770B7">
        <w:rPr>
          <w:rFonts w:ascii="Times New Roman" w:hAnsi="Times New Roman" w:cs="Times New Roman"/>
        </w:rPr>
        <w:t xml:space="preserve">. </w:t>
      </w:r>
      <w:r w:rsidR="001770B7">
        <w:rPr>
          <w:rFonts w:ascii="Times New Roman" w:hAnsi="Times New Roman"/>
        </w:rPr>
        <w:t>In our models, w</w:t>
      </w:r>
      <w:r>
        <w:rPr>
          <w:rFonts w:ascii="Times New Roman" w:hAnsi="Times New Roman"/>
        </w:rPr>
        <w:t>e add</w:t>
      </w:r>
      <w:r w:rsidR="00837C63">
        <w:rPr>
          <w:rFonts w:ascii="Times New Roman" w:hAnsi="Times New Roman"/>
        </w:rPr>
        <w:t>ed</w:t>
      </w:r>
      <w:r>
        <w:rPr>
          <w:rFonts w:ascii="Times New Roman" w:hAnsi="Times New Roman"/>
        </w:rPr>
        <w:t xml:space="preserve"> groups of controls in a stepwise fashion and assess</w:t>
      </w:r>
      <w:r w:rsidR="00837C63">
        <w:rPr>
          <w:rFonts w:ascii="Times New Roman" w:hAnsi="Times New Roman"/>
        </w:rPr>
        <w:t>ed</w:t>
      </w:r>
      <w:r>
        <w:rPr>
          <w:rFonts w:ascii="Times New Roman" w:hAnsi="Times New Roman"/>
        </w:rPr>
        <w:t xml:space="preserve"> the extent to which the core diversity relationships change with the addition of control groups using Wald tests. We also use</w:t>
      </w:r>
      <w:r w:rsidR="00837C63">
        <w:rPr>
          <w:rFonts w:ascii="Times New Roman" w:hAnsi="Times New Roman"/>
        </w:rPr>
        <w:t>d</w:t>
      </w:r>
      <w:r>
        <w:rPr>
          <w:rFonts w:ascii="Times New Roman" w:hAnsi="Times New Roman"/>
        </w:rPr>
        <w:t xml:space="preserve"> Shapley-Owen decompositions to understand the variance explained by each component of the model. Guided by a </w:t>
      </w:r>
      <w:r w:rsidRPr="00CA1E16">
        <w:rPr>
          <w:rFonts w:ascii="Times New Roman" w:hAnsi="Times New Roman" w:cs="Times New Roman"/>
        </w:rPr>
        <w:t>priori covariate selection, we include</w:t>
      </w:r>
      <w:r w:rsidR="00837C63">
        <w:rPr>
          <w:rFonts w:ascii="Times New Roman" w:hAnsi="Times New Roman" w:cs="Times New Roman"/>
        </w:rPr>
        <w:t>d</w:t>
      </w:r>
      <w:r w:rsidRPr="00CA1E16">
        <w:rPr>
          <w:rFonts w:ascii="Times New Roman" w:hAnsi="Times New Roman" w:cs="Times New Roman"/>
        </w:rPr>
        <w:t xml:space="preserve"> the following covariates in our models: </w:t>
      </w:r>
      <w:r w:rsidR="00CA1E16" w:rsidRPr="00CA1E16">
        <w:rPr>
          <w:rFonts w:ascii="Times New Roman" w:hAnsi="Times New Roman" w:cs="Times New Roman"/>
        </w:rPr>
        <w:t>effort</w:t>
      </w:r>
      <w:r w:rsidR="00837C63">
        <w:rPr>
          <w:rFonts w:ascii="Times New Roman" w:hAnsi="Times New Roman" w:cs="Times New Roman"/>
        </w:rPr>
        <w:t xml:space="preserve">, </w:t>
      </w:r>
      <w:r w:rsidR="00CA1E16" w:rsidRPr="00CA1E16">
        <w:rPr>
          <w:rFonts w:ascii="Times New Roman" w:hAnsi="Times New Roman" w:cs="Times New Roman"/>
        </w:rPr>
        <w:t>effort squared</w:t>
      </w:r>
      <w:r w:rsidR="00837C63">
        <w:rPr>
          <w:rFonts w:ascii="Times New Roman" w:hAnsi="Times New Roman" w:cs="Times New Roman"/>
        </w:rPr>
        <w:t>,</w:t>
      </w:r>
      <w:r w:rsidR="00CA1E16" w:rsidRPr="00CA1E16">
        <w:rPr>
          <w:rFonts w:ascii="Times New Roman" w:hAnsi="Times New Roman" w:cs="Times New Roman"/>
        </w:rPr>
        <w:t xml:space="preserve"> household size</w:t>
      </w:r>
      <w:r w:rsidR="00837C63">
        <w:rPr>
          <w:rFonts w:ascii="Times New Roman" w:hAnsi="Times New Roman" w:cs="Times New Roman"/>
        </w:rPr>
        <w:t>,</w:t>
      </w:r>
      <w:r w:rsidR="00CA1E16" w:rsidRPr="00CA1E16">
        <w:rPr>
          <w:rFonts w:ascii="Times New Roman" w:hAnsi="Times New Roman" w:cs="Times New Roman"/>
        </w:rPr>
        <w:t xml:space="preserve"> dependency share</w:t>
      </w:r>
      <w:r w:rsidR="00837C63">
        <w:rPr>
          <w:rFonts w:ascii="Times New Roman" w:hAnsi="Times New Roman" w:cs="Times New Roman"/>
        </w:rPr>
        <w:t>,</w:t>
      </w:r>
      <w:r w:rsidR="00CA1E16" w:rsidRPr="00CA1E16">
        <w:rPr>
          <w:rFonts w:ascii="Times New Roman" w:hAnsi="Times New Roman" w:cs="Times New Roman"/>
        </w:rPr>
        <w:t xml:space="preserve"> maximum educational attainment</w:t>
      </w:r>
      <w:r w:rsidR="00837C63">
        <w:rPr>
          <w:rFonts w:ascii="Times New Roman" w:hAnsi="Times New Roman" w:cs="Times New Roman"/>
        </w:rPr>
        <w:t>,</w:t>
      </w:r>
      <w:r w:rsidR="00CA1E16" w:rsidRPr="00CA1E16">
        <w:rPr>
          <w:rFonts w:ascii="Times New Roman" w:hAnsi="Times New Roman" w:cs="Times New Roman"/>
        </w:rPr>
        <w:t xml:space="preserve"> market access, principle component analysis of a household amenities index </w:t>
      </w:r>
      <w:r w:rsidR="00CA1E16" w:rsidRPr="00CA1E16">
        <w:rPr>
          <w:rFonts w:ascii="Times New Roman" w:hAnsi="Times New Roman" w:cs="Times New Roman"/>
        </w:rPr>
        <w:fldChar w:fldCharType="begin"/>
      </w:r>
      <w:r w:rsidR="003B4600">
        <w:rPr>
          <w:rFonts w:ascii="Times New Roman" w:hAnsi="Times New Roman" w:cs="Times New Roman"/>
        </w:rPr>
        <w:instrText xml:space="preserve"> ADDIN EN.CITE &lt;EndNote&gt;&lt;Cite&gt;&lt;Author&gt;Sahn&lt;/Author&gt;&lt;Year&gt;2003&lt;/Year&gt;&lt;RecNum&gt;5201&lt;/RecNum&gt;&lt;DisplayText&gt;(45)&lt;/DisplayText&gt;&lt;record&gt;&lt;rec-number&gt;5201&lt;/rec-number&gt;&lt;foreign-keys&gt;&lt;key app="EN" db-id="fptv0exrl0zffiew0r9vv29gppxttt90xdz2" timestamp="1678305030"&gt;5201&lt;/key&gt;&lt;/foreign-keys&gt;&lt;ref-type name="Journal Article"&gt;17&lt;/ref-type&gt;&lt;contributors&gt;&lt;authors&gt;&lt;author&gt;Sahn, David E.&lt;/author&gt;&lt;author&gt;Stifel, David&lt;/author&gt;&lt;/authors&gt;&lt;/contributors&gt;&lt;titles&gt;&lt;title&gt;Exploring Alternative Measures of Welfare in the Absence of Expenditure Data&lt;/title&gt;&lt;secondary-title&gt;Review of Income and Wealth&lt;/secondary-title&gt;&lt;/titles&gt;&lt;periodical&gt;&lt;full-title&gt;Review of Income and Wealth&lt;/full-title&gt;&lt;/periodical&gt;&lt;pages&gt;463-489&lt;/pages&gt;&lt;volume&gt;49&lt;/volume&gt;&lt;number&gt;4&lt;/number&gt;&lt;dates&gt;&lt;year&gt;2003&lt;/year&gt;&lt;/dates&gt;&lt;isbn&gt;0034-6586&lt;/isbn&gt;&lt;urls&gt;&lt;related-urls&gt;&lt;url&gt;https://doi.org/10.1111/j.0034-6586.2003.00100.x&lt;/url&gt;&lt;/related-urls&gt;&lt;/urls&gt;&lt;electronic-resource-num&gt;https://doi.org/10.1111/j.0034-6586.2003.00100.x&lt;/electronic-resource-num&gt;&lt;/record&gt;&lt;/Cite&gt;&lt;/EndNote&gt;</w:instrText>
      </w:r>
      <w:r w:rsidR="00CA1E16" w:rsidRPr="00CA1E16">
        <w:rPr>
          <w:rFonts w:ascii="Times New Roman" w:hAnsi="Times New Roman" w:cs="Times New Roman"/>
        </w:rPr>
        <w:fldChar w:fldCharType="separate"/>
      </w:r>
      <w:r w:rsidR="003B4600">
        <w:rPr>
          <w:rFonts w:ascii="Times New Roman" w:hAnsi="Times New Roman" w:cs="Times New Roman"/>
          <w:noProof/>
        </w:rPr>
        <w:t>(45)</w:t>
      </w:r>
      <w:r w:rsidR="00CA1E16" w:rsidRPr="00CA1E16">
        <w:rPr>
          <w:rFonts w:ascii="Times New Roman" w:hAnsi="Times New Roman" w:cs="Times New Roman"/>
        </w:rPr>
        <w:fldChar w:fldCharType="end"/>
      </w:r>
      <w:r w:rsidR="00CA1E16" w:rsidRPr="00CA1E16">
        <w:rPr>
          <w:rFonts w:ascii="Times New Roman" w:hAnsi="Times New Roman" w:cs="Times New Roman"/>
        </w:rPr>
        <w:t xml:space="preserve">, and principle component analysis of a livelihood asset index </w:t>
      </w:r>
      <w:r w:rsidR="00CA1E16" w:rsidRPr="00CA1E16">
        <w:rPr>
          <w:rFonts w:ascii="Times New Roman" w:hAnsi="Times New Roman" w:cs="Times New Roman"/>
        </w:rPr>
        <w:fldChar w:fldCharType="begin"/>
      </w:r>
      <w:r w:rsidR="003B4600">
        <w:rPr>
          <w:rFonts w:ascii="Times New Roman" w:hAnsi="Times New Roman" w:cs="Times New Roman"/>
        </w:rPr>
        <w:instrText xml:space="preserve"> ADDIN EN.CITE &lt;EndNote&gt;&lt;Cite&gt;&lt;Author&gt;Sahn&lt;/Author&gt;&lt;Year&gt;2003&lt;/Year&gt;&lt;RecNum&gt;5201&lt;/RecNum&gt;&lt;DisplayText&gt;(45)&lt;/DisplayText&gt;&lt;record&gt;&lt;rec-number&gt;5201&lt;/rec-number&gt;&lt;foreign-keys&gt;&lt;key app="EN" db-id="fptv0exrl0zffiew0r9vv29gppxttt90xdz2" timestamp="1678305030"&gt;5201&lt;/key&gt;&lt;/foreign-keys&gt;&lt;ref-type name="Journal Article"&gt;17&lt;/ref-type&gt;&lt;contributors&gt;&lt;authors&gt;&lt;author&gt;Sahn, David E.&lt;/author&gt;&lt;author&gt;Stifel, David&lt;/author&gt;&lt;/authors&gt;&lt;/contributors&gt;&lt;titles&gt;&lt;title&gt;Exploring Alternative Measures of Welfare in the Absence of Expenditure Data&lt;/title&gt;&lt;secondary-title&gt;Review of Income and Wealth&lt;/secondary-title&gt;&lt;/titles&gt;&lt;periodical&gt;&lt;full-title&gt;Review of Income and Wealth&lt;/full-title&gt;&lt;/periodical&gt;&lt;pages&gt;463-489&lt;/pages&gt;&lt;volume&gt;49&lt;/volume&gt;&lt;number&gt;4&lt;/number&gt;&lt;dates&gt;&lt;year&gt;2003&lt;/year&gt;&lt;/dates&gt;&lt;isbn&gt;0034-6586&lt;/isbn&gt;&lt;urls&gt;&lt;related-urls&gt;&lt;url&gt;https://doi.org/10.1111/j.0034-6586.2003.00100.x&lt;/url&gt;&lt;/related-urls&gt;&lt;/urls&gt;&lt;electronic-resource-num&gt;https://doi.org/10.1111/j.0034-6586.2003.00100.x&lt;/electronic-resource-num&gt;&lt;/record&gt;&lt;/Cite&gt;&lt;/EndNote&gt;</w:instrText>
      </w:r>
      <w:r w:rsidR="00CA1E16" w:rsidRPr="00CA1E16">
        <w:rPr>
          <w:rFonts w:ascii="Times New Roman" w:hAnsi="Times New Roman" w:cs="Times New Roman"/>
        </w:rPr>
        <w:fldChar w:fldCharType="separate"/>
      </w:r>
      <w:r w:rsidR="003B4600">
        <w:rPr>
          <w:rFonts w:ascii="Times New Roman" w:hAnsi="Times New Roman" w:cs="Times New Roman"/>
          <w:noProof/>
        </w:rPr>
        <w:t>(45)</w:t>
      </w:r>
      <w:r w:rsidR="00CA1E16" w:rsidRPr="00CA1E16">
        <w:rPr>
          <w:rFonts w:ascii="Times New Roman" w:hAnsi="Times New Roman" w:cs="Times New Roman"/>
        </w:rPr>
        <w:fldChar w:fldCharType="end"/>
      </w:r>
      <w:r w:rsidR="00CA1E16" w:rsidRPr="00CA1E16">
        <w:rPr>
          <w:rFonts w:ascii="Times New Roman" w:hAnsi="Times New Roman" w:cs="Times New Roman"/>
        </w:rPr>
        <w:t xml:space="preserve">. </w:t>
      </w:r>
      <w:r w:rsidR="001770B7">
        <w:rPr>
          <w:rFonts w:ascii="Times New Roman" w:hAnsi="Times New Roman" w:cs="Times New Roman"/>
        </w:rPr>
        <w:t xml:space="preserve">See Supplemental Methods for further details. </w:t>
      </w:r>
    </w:p>
    <w:p w14:paraId="11AEF7F5" w14:textId="77777777" w:rsidR="001D2397" w:rsidRPr="00CA1E16" w:rsidRDefault="001D2397" w:rsidP="00573588">
      <w:pPr>
        <w:rPr>
          <w:rFonts w:ascii="Times New Roman" w:eastAsia="Times" w:hAnsi="Times New Roman" w:cs="Times New Roman"/>
          <w:b/>
          <w:bCs/>
        </w:rPr>
      </w:pPr>
    </w:p>
    <w:p w14:paraId="28F15836" w14:textId="77777777" w:rsidR="001D2397" w:rsidRDefault="001D2397" w:rsidP="00573588">
      <w:pPr>
        <w:rPr>
          <w:rFonts w:ascii="Times" w:eastAsia="Times" w:hAnsi="Times" w:cs="Times"/>
          <w:b/>
          <w:bCs/>
        </w:rPr>
      </w:pPr>
    </w:p>
    <w:p w14:paraId="7F24DBC0" w14:textId="77777777" w:rsidR="00CA1E16" w:rsidRDefault="00CA1E16" w:rsidP="00573588">
      <w:pPr>
        <w:rPr>
          <w:rFonts w:ascii="Times" w:eastAsia="Times" w:hAnsi="Times" w:cs="Times"/>
          <w:b/>
          <w:bCs/>
        </w:rPr>
      </w:pPr>
    </w:p>
    <w:p w14:paraId="18FC0041" w14:textId="77777777" w:rsidR="00CA1E16" w:rsidRDefault="00CA1E16" w:rsidP="00573588">
      <w:pPr>
        <w:rPr>
          <w:rFonts w:ascii="Times" w:eastAsia="Times" w:hAnsi="Times" w:cs="Times"/>
          <w:b/>
          <w:bCs/>
        </w:rPr>
      </w:pPr>
    </w:p>
    <w:p w14:paraId="749C45B3" w14:textId="77777777" w:rsidR="00CA1E16" w:rsidRDefault="00CA1E16" w:rsidP="00573588">
      <w:pPr>
        <w:rPr>
          <w:rFonts w:ascii="Times" w:eastAsia="Times" w:hAnsi="Times" w:cs="Times"/>
          <w:b/>
          <w:bCs/>
        </w:rPr>
      </w:pPr>
    </w:p>
    <w:p w14:paraId="4A855CFA" w14:textId="77777777" w:rsidR="00CA1E16" w:rsidRDefault="00CA1E16" w:rsidP="00573588">
      <w:pPr>
        <w:rPr>
          <w:rFonts w:ascii="Times" w:eastAsia="Times" w:hAnsi="Times" w:cs="Times"/>
          <w:b/>
          <w:bCs/>
        </w:rPr>
      </w:pPr>
    </w:p>
    <w:p w14:paraId="0F3F18F5" w14:textId="77777777" w:rsidR="00CA1E16" w:rsidRDefault="00CA1E16" w:rsidP="00573588">
      <w:pPr>
        <w:rPr>
          <w:rFonts w:ascii="Times" w:eastAsia="Times" w:hAnsi="Times" w:cs="Times"/>
          <w:b/>
          <w:bCs/>
        </w:rPr>
      </w:pPr>
    </w:p>
    <w:p w14:paraId="4A2FB667" w14:textId="77777777" w:rsidR="00CA1E16" w:rsidRDefault="00CA1E16" w:rsidP="00573588">
      <w:pPr>
        <w:rPr>
          <w:rFonts w:ascii="Times" w:eastAsia="Times" w:hAnsi="Times" w:cs="Times"/>
          <w:b/>
          <w:bCs/>
        </w:rPr>
      </w:pPr>
    </w:p>
    <w:p w14:paraId="6ABF2F5F" w14:textId="77777777" w:rsidR="00CA1E16" w:rsidRDefault="00CA1E16" w:rsidP="00573588">
      <w:pPr>
        <w:rPr>
          <w:rFonts w:ascii="Times" w:eastAsia="Times" w:hAnsi="Times" w:cs="Times"/>
          <w:b/>
          <w:bCs/>
        </w:rPr>
      </w:pPr>
    </w:p>
    <w:p w14:paraId="1661214C" w14:textId="77777777" w:rsidR="00CA1E16" w:rsidRDefault="00CA1E16" w:rsidP="00573588">
      <w:pPr>
        <w:rPr>
          <w:rFonts w:ascii="Times" w:eastAsia="Times" w:hAnsi="Times" w:cs="Times"/>
          <w:b/>
          <w:bCs/>
        </w:rPr>
      </w:pPr>
    </w:p>
    <w:p w14:paraId="6C2829AE" w14:textId="77777777" w:rsidR="00CA1E16" w:rsidRDefault="00CA1E16" w:rsidP="00573588">
      <w:pPr>
        <w:rPr>
          <w:rFonts w:ascii="Times" w:eastAsia="Times" w:hAnsi="Times" w:cs="Times"/>
          <w:b/>
          <w:bCs/>
        </w:rPr>
      </w:pPr>
    </w:p>
    <w:p w14:paraId="6BE86388" w14:textId="77777777" w:rsidR="00CA1E16" w:rsidRDefault="00CA1E16" w:rsidP="00573588">
      <w:pPr>
        <w:rPr>
          <w:rFonts w:ascii="Times" w:eastAsia="Times" w:hAnsi="Times" w:cs="Times"/>
          <w:b/>
          <w:bCs/>
        </w:rPr>
      </w:pPr>
    </w:p>
    <w:p w14:paraId="0F5FEB37" w14:textId="77777777" w:rsidR="00CA1E16" w:rsidRDefault="00CA1E16" w:rsidP="00573588">
      <w:pPr>
        <w:rPr>
          <w:rFonts w:ascii="Times" w:eastAsia="Times" w:hAnsi="Times" w:cs="Times"/>
          <w:b/>
          <w:bCs/>
        </w:rPr>
      </w:pPr>
    </w:p>
    <w:p w14:paraId="48596721" w14:textId="77777777" w:rsidR="00CA1E16" w:rsidRDefault="00CA1E16" w:rsidP="00573588">
      <w:pPr>
        <w:rPr>
          <w:rFonts w:ascii="Times" w:eastAsia="Times" w:hAnsi="Times" w:cs="Times"/>
          <w:b/>
          <w:bCs/>
        </w:rPr>
      </w:pPr>
    </w:p>
    <w:p w14:paraId="730F26C4" w14:textId="77777777" w:rsidR="00837C63" w:rsidRDefault="00837C63" w:rsidP="00573588">
      <w:pPr>
        <w:rPr>
          <w:rFonts w:ascii="Times New Roman" w:eastAsia="Times" w:hAnsi="Times New Roman" w:cs="Times New Roman"/>
          <w:b/>
          <w:bCs/>
        </w:rPr>
      </w:pPr>
    </w:p>
    <w:p w14:paraId="1DF88D70" w14:textId="77777777" w:rsidR="008B5FCB" w:rsidRDefault="008B5FCB">
      <w:pPr>
        <w:rPr>
          <w:rFonts w:ascii="Times New Roman" w:hAnsi="Times New Roman" w:cs="Times New Roman"/>
        </w:rPr>
      </w:pPr>
    </w:p>
    <w:p w14:paraId="036F64E6" w14:textId="77777777" w:rsidR="003B4600" w:rsidRPr="003B4600" w:rsidRDefault="00920AA7" w:rsidP="003B4600">
      <w:pPr>
        <w:pStyle w:val="EndNoteBibliographyTitle"/>
        <w:rPr>
          <w:noProof/>
        </w:rPr>
      </w:pPr>
      <w:r>
        <w:fldChar w:fldCharType="begin"/>
      </w:r>
      <w:r>
        <w:instrText xml:space="preserve"> ADDIN EN.REFLIST </w:instrText>
      </w:r>
      <w:r>
        <w:fldChar w:fldCharType="separate"/>
      </w:r>
      <w:r w:rsidR="003B4600" w:rsidRPr="003B4600">
        <w:rPr>
          <w:noProof/>
        </w:rPr>
        <w:t>References</w:t>
      </w:r>
    </w:p>
    <w:p w14:paraId="058EB695" w14:textId="77777777" w:rsidR="003B4600" w:rsidRPr="003B4600" w:rsidRDefault="003B4600" w:rsidP="003B4600">
      <w:pPr>
        <w:pStyle w:val="EndNoteBibliographyTitle"/>
        <w:rPr>
          <w:noProof/>
        </w:rPr>
      </w:pPr>
    </w:p>
    <w:p w14:paraId="4424DE1C" w14:textId="77777777" w:rsidR="003B4600" w:rsidRPr="003B4600" w:rsidRDefault="003B4600" w:rsidP="003B4600">
      <w:pPr>
        <w:pStyle w:val="EndNoteBibliography"/>
        <w:ind w:left="720" w:hanging="720"/>
        <w:rPr>
          <w:noProof/>
        </w:rPr>
      </w:pPr>
      <w:r w:rsidRPr="003B4600">
        <w:rPr>
          <w:noProof/>
        </w:rPr>
        <w:t>1.</w:t>
      </w:r>
      <w:r w:rsidRPr="003B4600">
        <w:rPr>
          <w:noProof/>
        </w:rPr>
        <w:tab/>
        <w:t>IPBES (2019) Global assessment report on biodiversity and ecosystem services of the Intergovernmental Science-Policy Platform on Biodiversity and Ecosystem Services. ed J. S. E. S. Brondizio, S. Díaz, and H. T. Ngo (IPBES secretariat, Bonn, Germany), p 1148.</w:t>
      </w:r>
    </w:p>
    <w:p w14:paraId="537A27C7" w14:textId="77777777" w:rsidR="003B4600" w:rsidRPr="003B4600" w:rsidRDefault="003B4600" w:rsidP="003B4600">
      <w:pPr>
        <w:pStyle w:val="EndNoteBibliography"/>
        <w:ind w:left="720" w:hanging="720"/>
        <w:rPr>
          <w:noProof/>
        </w:rPr>
      </w:pPr>
      <w:r w:rsidRPr="003B4600">
        <w:rPr>
          <w:noProof/>
        </w:rPr>
        <w:t>2.</w:t>
      </w:r>
      <w:r w:rsidRPr="003B4600">
        <w:rPr>
          <w:noProof/>
        </w:rPr>
        <w:tab/>
        <w:t>P. Jaureguiberry</w:t>
      </w:r>
      <w:r w:rsidRPr="003B4600">
        <w:rPr>
          <w:i/>
          <w:noProof/>
        </w:rPr>
        <w:t xml:space="preserve"> et al.</w:t>
      </w:r>
      <w:r w:rsidRPr="003B4600">
        <w:rPr>
          <w:noProof/>
        </w:rPr>
        <w:t xml:space="preserve">, The direct drivers of recent global anthropogenic biodiversity loss. </w:t>
      </w:r>
      <w:r w:rsidRPr="003B4600">
        <w:rPr>
          <w:i/>
          <w:noProof/>
        </w:rPr>
        <w:t>Science Advances</w:t>
      </w:r>
      <w:r w:rsidRPr="003B4600">
        <w:rPr>
          <w:noProof/>
        </w:rPr>
        <w:t xml:space="preserve"> </w:t>
      </w:r>
      <w:r w:rsidRPr="003B4600">
        <w:rPr>
          <w:b/>
          <w:noProof/>
        </w:rPr>
        <w:t>8</w:t>
      </w:r>
      <w:r w:rsidRPr="003B4600">
        <w:rPr>
          <w:noProof/>
        </w:rPr>
        <w:t>, eabm9982 (2022).</w:t>
      </w:r>
    </w:p>
    <w:p w14:paraId="520B4612" w14:textId="77777777" w:rsidR="003B4600" w:rsidRPr="003B4600" w:rsidRDefault="003B4600" w:rsidP="003B4600">
      <w:pPr>
        <w:pStyle w:val="EndNoteBibliography"/>
        <w:ind w:left="720" w:hanging="720"/>
        <w:rPr>
          <w:noProof/>
        </w:rPr>
      </w:pPr>
      <w:r w:rsidRPr="003B4600">
        <w:rPr>
          <w:noProof/>
        </w:rPr>
        <w:t>3.</w:t>
      </w:r>
      <w:r w:rsidRPr="003B4600">
        <w:rPr>
          <w:noProof/>
        </w:rPr>
        <w:tab/>
        <w:t xml:space="preserve">N. Myers, R. a. Mittermeier, C. G. Mittermeier, G. a. da Fonseca, J. Kent, Biodiversity hotspots for conservation priorities. </w:t>
      </w:r>
      <w:r w:rsidRPr="003B4600">
        <w:rPr>
          <w:i/>
          <w:noProof/>
        </w:rPr>
        <w:t>Nature</w:t>
      </w:r>
      <w:r w:rsidRPr="003B4600">
        <w:rPr>
          <w:noProof/>
        </w:rPr>
        <w:t xml:space="preserve"> </w:t>
      </w:r>
      <w:r w:rsidRPr="003B4600">
        <w:rPr>
          <w:b/>
          <w:noProof/>
        </w:rPr>
        <w:t>403</w:t>
      </w:r>
      <w:r w:rsidRPr="003B4600">
        <w:rPr>
          <w:noProof/>
        </w:rPr>
        <w:t>, 853-858 (2000).</w:t>
      </w:r>
    </w:p>
    <w:p w14:paraId="39B762E1" w14:textId="77777777" w:rsidR="003B4600" w:rsidRPr="003B4600" w:rsidRDefault="003B4600" w:rsidP="003B4600">
      <w:pPr>
        <w:pStyle w:val="EndNoteBibliography"/>
        <w:ind w:left="720" w:hanging="720"/>
        <w:rPr>
          <w:noProof/>
        </w:rPr>
      </w:pPr>
      <w:r w:rsidRPr="003B4600">
        <w:rPr>
          <w:noProof/>
        </w:rPr>
        <w:t>4.</w:t>
      </w:r>
      <w:r w:rsidRPr="003B4600">
        <w:rPr>
          <w:noProof/>
        </w:rPr>
        <w:tab/>
        <w:t>M. Herrero</w:t>
      </w:r>
      <w:r w:rsidRPr="003B4600">
        <w:rPr>
          <w:i/>
          <w:noProof/>
        </w:rPr>
        <w:t xml:space="preserve"> et al.</w:t>
      </w:r>
      <w:r w:rsidRPr="003B4600">
        <w:rPr>
          <w:noProof/>
        </w:rPr>
        <w:t xml:space="preserve">, Farming and the geography of nutrient production for human use: a transdisciplinary analysis. </w:t>
      </w:r>
      <w:r w:rsidRPr="003B4600">
        <w:rPr>
          <w:i/>
          <w:noProof/>
        </w:rPr>
        <w:t>The Lancet Planetary Health</w:t>
      </w:r>
      <w:r w:rsidRPr="003B4600">
        <w:rPr>
          <w:noProof/>
        </w:rPr>
        <w:t xml:space="preserve"> </w:t>
      </w:r>
      <w:r w:rsidRPr="003B4600">
        <w:rPr>
          <w:b/>
          <w:noProof/>
        </w:rPr>
        <w:t>1</w:t>
      </w:r>
      <w:r w:rsidRPr="003B4600">
        <w:rPr>
          <w:noProof/>
        </w:rPr>
        <w:t>, e33-e42 (2017).</w:t>
      </w:r>
    </w:p>
    <w:p w14:paraId="082A29D1" w14:textId="77777777" w:rsidR="003B4600" w:rsidRPr="003B4600" w:rsidRDefault="003B4600" w:rsidP="003B4600">
      <w:pPr>
        <w:pStyle w:val="EndNoteBibliography"/>
        <w:ind w:left="720" w:hanging="720"/>
        <w:rPr>
          <w:noProof/>
        </w:rPr>
      </w:pPr>
      <w:r w:rsidRPr="003B4600">
        <w:rPr>
          <w:noProof/>
        </w:rPr>
        <w:t>5.</w:t>
      </w:r>
      <w:r w:rsidRPr="003B4600">
        <w:rPr>
          <w:noProof/>
        </w:rPr>
        <w:tab/>
        <w:t xml:space="preserve">S. M. Downs, S. Ahmed, J. Fanzo, A. Herforth, Food Environment Typology: Advancing an Expanded Definition, Framework, and Methodological Approach for Improved Characterization of Wild, Cultivated, and Built Food Environments toward Sustainable Diets. </w:t>
      </w:r>
      <w:r w:rsidRPr="003B4600">
        <w:rPr>
          <w:i/>
          <w:noProof/>
        </w:rPr>
        <w:t>Foods</w:t>
      </w:r>
      <w:r w:rsidRPr="003B4600">
        <w:rPr>
          <w:noProof/>
        </w:rPr>
        <w:t xml:space="preserve"> </w:t>
      </w:r>
      <w:r w:rsidRPr="003B4600">
        <w:rPr>
          <w:b/>
          <w:noProof/>
        </w:rPr>
        <w:t>9</w:t>
      </w:r>
      <w:r w:rsidRPr="003B4600">
        <w:rPr>
          <w:noProof/>
        </w:rPr>
        <w:t>, 532 (2020).</w:t>
      </w:r>
    </w:p>
    <w:p w14:paraId="55162E5F" w14:textId="77777777" w:rsidR="003B4600" w:rsidRPr="003B4600" w:rsidRDefault="003B4600" w:rsidP="003B4600">
      <w:pPr>
        <w:pStyle w:val="EndNoteBibliography"/>
        <w:ind w:left="720" w:hanging="720"/>
        <w:rPr>
          <w:noProof/>
        </w:rPr>
      </w:pPr>
      <w:r w:rsidRPr="003B4600">
        <w:rPr>
          <w:noProof/>
        </w:rPr>
        <w:t>6.</w:t>
      </w:r>
      <w:r w:rsidRPr="003B4600">
        <w:rPr>
          <w:noProof/>
        </w:rPr>
        <w:tab/>
        <w:t xml:space="preserve">K. T. Sibhatu, M. Qaim, Review: Meta-analysis of the association between production diversity, diets, and nutrition in smallholder farm households. </w:t>
      </w:r>
      <w:r w:rsidRPr="003B4600">
        <w:rPr>
          <w:i/>
          <w:noProof/>
        </w:rPr>
        <w:t>Food Policy</w:t>
      </w:r>
      <w:r w:rsidRPr="003B4600">
        <w:rPr>
          <w:noProof/>
        </w:rPr>
        <w:t xml:space="preserve"> </w:t>
      </w:r>
      <w:r w:rsidRPr="003B4600">
        <w:rPr>
          <w:b/>
          <w:noProof/>
        </w:rPr>
        <w:t>77</w:t>
      </w:r>
      <w:r w:rsidRPr="003B4600">
        <w:rPr>
          <w:noProof/>
        </w:rPr>
        <w:t>, 1-18 (2018).</w:t>
      </w:r>
    </w:p>
    <w:p w14:paraId="567F0E9E" w14:textId="77777777" w:rsidR="003B4600" w:rsidRPr="003B4600" w:rsidRDefault="003B4600" w:rsidP="003B4600">
      <w:pPr>
        <w:pStyle w:val="EndNoteBibliography"/>
        <w:ind w:left="720" w:hanging="720"/>
        <w:rPr>
          <w:noProof/>
        </w:rPr>
      </w:pPr>
      <w:r w:rsidRPr="003B4600">
        <w:rPr>
          <w:noProof/>
        </w:rPr>
        <w:t>7.</w:t>
      </w:r>
      <w:r w:rsidRPr="003B4600">
        <w:rPr>
          <w:noProof/>
        </w:rPr>
        <w:tab/>
        <w:t xml:space="preserve">D. Tobin, K. Jones, B. C. Thiede, Does crop diversity at the village level influence child nutrition security? Evidence from 11 sub-Saharan African countries. </w:t>
      </w:r>
      <w:r w:rsidRPr="003B4600">
        <w:rPr>
          <w:i/>
          <w:noProof/>
        </w:rPr>
        <w:t>Popul. Env.</w:t>
      </w:r>
      <w:r w:rsidRPr="003B4600">
        <w:rPr>
          <w:noProof/>
        </w:rPr>
        <w:t xml:space="preserve"> </w:t>
      </w:r>
      <w:r w:rsidRPr="003B4600">
        <w:rPr>
          <w:b/>
          <w:noProof/>
        </w:rPr>
        <w:t>41</w:t>
      </w:r>
      <w:r w:rsidRPr="003B4600">
        <w:rPr>
          <w:noProof/>
        </w:rPr>
        <w:t>, 74-97 (2019).</w:t>
      </w:r>
    </w:p>
    <w:p w14:paraId="0D4BF586" w14:textId="77777777" w:rsidR="003B4600" w:rsidRPr="003B4600" w:rsidRDefault="003B4600" w:rsidP="003B4600">
      <w:pPr>
        <w:pStyle w:val="EndNoteBibliography"/>
        <w:ind w:left="720" w:hanging="720"/>
        <w:rPr>
          <w:noProof/>
        </w:rPr>
      </w:pPr>
      <w:r w:rsidRPr="003B4600">
        <w:rPr>
          <w:noProof/>
        </w:rPr>
        <w:t>8.</w:t>
      </w:r>
      <w:r w:rsidRPr="003B4600">
        <w:rPr>
          <w:noProof/>
        </w:rPr>
        <w:tab/>
        <w:t>FAO (2020) State of the World's Fisheries and Aquaculture.  (Food and Agriculture Organization of the United Nations, Rome).</w:t>
      </w:r>
    </w:p>
    <w:p w14:paraId="7CD4CB10" w14:textId="77777777" w:rsidR="003B4600" w:rsidRPr="003B4600" w:rsidRDefault="003B4600" w:rsidP="003B4600">
      <w:pPr>
        <w:pStyle w:val="EndNoteBibliography"/>
        <w:ind w:left="720" w:hanging="720"/>
        <w:rPr>
          <w:noProof/>
        </w:rPr>
      </w:pPr>
      <w:r w:rsidRPr="003B4600">
        <w:rPr>
          <w:noProof/>
        </w:rPr>
        <w:t>9.</w:t>
      </w:r>
      <w:r w:rsidRPr="003B4600">
        <w:rPr>
          <w:noProof/>
        </w:rPr>
        <w:tab/>
        <w:t>D. Tickner</w:t>
      </w:r>
      <w:r w:rsidRPr="003B4600">
        <w:rPr>
          <w:i/>
          <w:noProof/>
        </w:rPr>
        <w:t xml:space="preserve"> et al.</w:t>
      </w:r>
      <w:r w:rsidRPr="003B4600">
        <w:rPr>
          <w:noProof/>
        </w:rPr>
        <w:t xml:space="preserve">, Bending the Curve of Global Freshwater Biodiversity Loss: An Emergency Recovery Plan. </w:t>
      </w:r>
      <w:r w:rsidRPr="003B4600">
        <w:rPr>
          <w:i/>
          <w:noProof/>
        </w:rPr>
        <w:t>Bioscience</w:t>
      </w:r>
      <w:r w:rsidRPr="003B4600">
        <w:rPr>
          <w:noProof/>
        </w:rPr>
        <w:t xml:space="preserve"> </w:t>
      </w:r>
      <w:r w:rsidRPr="003B4600">
        <w:rPr>
          <w:b/>
          <w:noProof/>
        </w:rPr>
        <w:t>70</w:t>
      </w:r>
      <w:r w:rsidRPr="003B4600">
        <w:rPr>
          <w:noProof/>
        </w:rPr>
        <w:t>, 330-342 (2020).</w:t>
      </w:r>
    </w:p>
    <w:p w14:paraId="4A8AFE79" w14:textId="77777777" w:rsidR="003B4600" w:rsidRPr="003B4600" w:rsidRDefault="003B4600" w:rsidP="003B4600">
      <w:pPr>
        <w:pStyle w:val="EndNoteBibliography"/>
        <w:ind w:left="720" w:hanging="720"/>
        <w:rPr>
          <w:noProof/>
        </w:rPr>
      </w:pPr>
      <w:r w:rsidRPr="003B4600">
        <w:rPr>
          <w:noProof/>
        </w:rPr>
        <w:t>10.</w:t>
      </w:r>
      <w:r w:rsidRPr="003B4600">
        <w:rPr>
          <w:noProof/>
        </w:rPr>
        <w:tab/>
        <w:t>L. O'Meara</w:t>
      </w:r>
      <w:r w:rsidRPr="003B4600">
        <w:rPr>
          <w:i/>
          <w:noProof/>
        </w:rPr>
        <w:t xml:space="preserve"> et al.</w:t>
      </w:r>
      <w:r w:rsidRPr="003B4600">
        <w:rPr>
          <w:noProof/>
        </w:rPr>
        <w:t xml:space="preserve">, Inland fisheries critical for the diet quality of young children in sub-Saharan Africa. </w:t>
      </w:r>
      <w:r w:rsidRPr="003B4600">
        <w:rPr>
          <w:i/>
          <w:noProof/>
        </w:rPr>
        <w:t>Global Food Security</w:t>
      </w:r>
      <w:r w:rsidRPr="003B4600">
        <w:rPr>
          <w:noProof/>
        </w:rPr>
        <w:t xml:space="preserve"> </w:t>
      </w:r>
      <w:r w:rsidRPr="003B4600">
        <w:rPr>
          <w:b/>
          <w:noProof/>
        </w:rPr>
        <w:t>28</w:t>
      </w:r>
      <w:r w:rsidRPr="003B4600">
        <w:rPr>
          <w:noProof/>
        </w:rPr>
        <w:t>, 100483 (2021).</w:t>
      </w:r>
    </w:p>
    <w:p w14:paraId="72707618" w14:textId="77777777" w:rsidR="003B4600" w:rsidRPr="003B4600" w:rsidRDefault="003B4600" w:rsidP="003B4600">
      <w:pPr>
        <w:pStyle w:val="EndNoteBibliography"/>
        <w:ind w:left="720" w:hanging="720"/>
        <w:rPr>
          <w:noProof/>
        </w:rPr>
      </w:pPr>
      <w:r w:rsidRPr="003B4600">
        <w:rPr>
          <w:noProof/>
        </w:rPr>
        <w:t>11.</w:t>
      </w:r>
      <w:r w:rsidRPr="003B4600">
        <w:rPr>
          <w:noProof/>
        </w:rPr>
        <w:tab/>
        <w:t xml:space="preserve">K. J. Fiorella, E. M. Milner, E. Bukusi, L. C. Fernald, Quantity and species of fish consumed shape breast-milk fatty acid concentrations around Lake Victoria, Kenya. </w:t>
      </w:r>
      <w:r w:rsidRPr="003B4600">
        <w:rPr>
          <w:i/>
          <w:noProof/>
        </w:rPr>
        <w:t>Public Health Nutr.</w:t>
      </w:r>
      <w:r w:rsidRPr="003B4600">
        <w:rPr>
          <w:noProof/>
        </w:rPr>
        <w:t xml:space="preserve"> </w:t>
      </w:r>
      <w:r w:rsidRPr="003B4600">
        <w:rPr>
          <w:b/>
          <w:noProof/>
        </w:rPr>
        <w:t>31</w:t>
      </w:r>
      <w:r w:rsidRPr="003B4600">
        <w:rPr>
          <w:noProof/>
        </w:rPr>
        <w:t>, 1-8 (2017).</w:t>
      </w:r>
    </w:p>
    <w:p w14:paraId="12EC5739" w14:textId="77777777" w:rsidR="003B4600" w:rsidRPr="003B4600" w:rsidRDefault="003B4600" w:rsidP="003B4600">
      <w:pPr>
        <w:pStyle w:val="EndNoteBibliography"/>
        <w:ind w:left="720" w:hanging="720"/>
        <w:rPr>
          <w:noProof/>
        </w:rPr>
      </w:pPr>
      <w:r w:rsidRPr="003B4600">
        <w:rPr>
          <w:noProof/>
        </w:rPr>
        <w:t>12.</w:t>
      </w:r>
      <w:r w:rsidRPr="003B4600">
        <w:rPr>
          <w:noProof/>
        </w:rPr>
        <w:tab/>
        <w:t>S. A. Heilpern</w:t>
      </w:r>
      <w:r w:rsidRPr="003B4600">
        <w:rPr>
          <w:i/>
          <w:noProof/>
        </w:rPr>
        <w:t xml:space="preserve"> et al.</w:t>
      </w:r>
      <w:r w:rsidRPr="003B4600">
        <w:rPr>
          <w:noProof/>
        </w:rPr>
        <w:t xml:space="preserve">, Declining diversity of wild-caught species puts dietary nutrient supplies at risk. </w:t>
      </w:r>
      <w:r w:rsidRPr="003B4600">
        <w:rPr>
          <w:i/>
          <w:noProof/>
        </w:rPr>
        <w:t>Science Advances</w:t>
      </w:r>
      <w:r w:rsidRPr="003B4600">
        <w:rPr>
          <w:noProof/>
        </w:rPr>
        <w:t xml:space="preserve"> </w:t>
      </w:r>
      <w:r w:rsidRPr="003B4600">
        <w:rPr>
          <w:b/>
          <w:noProof/>
        </w:rPr>
        <w:t>7</w:t>
      </w:r>
      <w:r w:rsidRPr="003B4600">
        <w:rPr>
          <w:noProof/>
        </w:rPr>
        <w:t>, eabf9967 (2021).</w:t>
      </w:r>
    </w:p>
    <w:p w14:paraId="653BCCB1" w14:textId="77777777" w:rsidR="003B4600" w:rsidRPr="003B4600" w:rsidRDefault="003B4600" w:rsidP="003B4600">
      <w:pPr>
        <w:pStyle w:val="EndNoteBibliography"/>
        <w:ind w:left="720" w:hanging="720"/>
        <w:rPr>
          <w:noProof/>
        </w:rPr>
      </w:pPr>
      <w:r w:rsidRPr="003B4600">
        <w:rPr>
          <w:noProof/>
        </w:rPr>
        <w:t>13.</w:t>
      </w:r>
      <w:r w:rsidRPr="003B4600">
        <w:rPr>
          <w:noProof/>
        </w:rPr>
        <w:tab/>
        <w:t xml:space="preserve">K. A. Byrd, S. H. Thilsted, K. J. Fiorella, Fish nutrient composition: a review of global data from poorly assessed inland and marine species. </w:t>
      </w:r>
      <w:r w:rsidRPr="003B4600">
        <w:rPr>
          <w:i/>
          <w:noProof/>
        </w:rPr>
        <w:t>Public Health Nutr.</w:t>
      </w:r>
      <w:r w:rsidRPr="003B4600">
        <w:rPr>
          <w:noProof/>
        </w:rPr>
        <w:t xml:space="preserve"> 10.1017/S1368980020003857, 1-11 (2020).</w:t>
      </w:r>
    </w:p>
    <w:p w14:paraId="27E14F39" w14:textId="77777777" w:rsidR="003B4600" w:rsidRPr="003B4600" w:rsidRDefault="003B4600" w:rsidP="003B4600">
      <w:pPr>
        <w:pStyle w:val="EndNoteBibliography"/>
        <w:ind w:left="720" w:hanging="720"/>
        <w:rPr>
          <w:noProof/>
        </w:rPr>
      </w:pPr>
      <w:r w:rsidRPr="003B4600">
        <w:rPr>
          <w:noProof/>
        </w:rPr>
        <w:t>14.</w:t>
      </w:r>
      <w:r w:rsidRPr="003B4600">
        <w:rPr>
          <w:noProof/>
        </w:rPr>
        <w:tab/>
        <w:t xml:space="preserve">J. R. Bernhardt, M. I. O’Connor, Aquatic biodiversity enhances multiple nutritional benefits to humans. </w:t>
      </w:r>
      <w:r w:rsidRPr="003B4600">
        <w:rPr>
          <w:i/>
          <w:noProof/>
        </w:rPr>
        <w:t>Proceedings of the National Academy of Sciences</w:t>
      </w:r>
      <w:r w:rsidRPr="003B4600">
        <w:rPr>
          <w:noProof/>
        </w:rPr>
        <w:t xml:space="preserve"> </w:t>
      </w:r>
      <w:r w:rsidRPr="003B4600">
        <w:rPr>
          <w:b/>
          <w:noProof/>
        </w:rPr>
        <w:t>118</w:t>
      </w:r>
      <w:r w:rsidRPr="003B4600">
        <w:rPr>
          <w:noProof/>
        </w:rPr>
        <w:t>, e1917487118 (2021).</w:t>
      </w:r>
    </w:p>
    <w:p w14:paraId="4CB32CCE" w14:textId="77777777" w:rsidR="003B4600" w:rsidRPr="003B4600" w:rsidRDefault="003B4600" w:rsidP="003B4600">
      <w:pPr>
        <w:pStyle w:val="EndNoteBibliography"/>
        <w:ind w:left="720" w:hanging="720"/>
        <w:rPr>
          <w:noProof/>
        </w:rPr>
      </w:pPr>
      <w:r w:rsidRPr="003B4600">
        <w:rPr>
          <w:noProof/>
        </w:rPr>
        <w:t>15.</w:t>
      </w:r>
      <w:r w:rsidRPr="003B4600">
        <w:rPr>
          <w:noProof/>
        </w:rPr>
        <w:tab/>
        <w:t>S. A. Heilpern</w:t>
      </w:r>
      <w:r w:rsidRPr="003B4600">
        <w:rPr>
          <w:i/>
          <w:noProof/>
        </w:rPr>
        <w:t xml:space="preserve"> et al.</w:t>
      </w:r>
      <w:r w:rsidRPr="003B4600">
        <w:rPr>
          <w:noProof/>
        </w:rPr>
        <w:t xml:space="preserve">, Substitution of inland fisheries with aquaculture and chicken undermines human nutrition in the Peruvian Amazon. </w:t>
      </w:r>
      <w:r w:rsidRPr="003B4600">
        <w:rPr>
          <w:i/>
          <w:noProof/>
        </w:rPr>
        <w:t>Nature Food</w:t>
      </w:r>
      <w:r w:rsidRPr="003B4600">
        <w:rPr>
          <w:noProof/>
        </w:rPr>
        <w:t xml:space="preserve"> </w:t>
      </w:r>
      <w:r w:rsidRPr="003B4600">
        <w:rPr>
          <w:b/>
          <w:noProof/>
        </w:rPr>
        <w:t>2</w:t>
      </w:r>
      <w:r w:rsidRPr="003B4600">
        <w:rPr>
          <w:noProof/>
        </w:rPr>
        <w:t>, 192-197 (2021).</w:t>
      </w:r>
    </w:p>
    <w:p w14:paraId="61D077BF" w14:textId="77777777" w:rsidR="003B4600" w:rsidRPr="003B4600" w:rsidRDefault="003B4600" w:rsidP="003B4600">
      <w:pPr>
        <w:pStyle w:val="EndNoteBibliography"/>
        <w:ind w:left="720" w:hanging="720"/>
        <w:rPr>
          <w:noProof/>
        </w:rPr>
      </w:pPr>
      <w:r w:rsidRPr="003B4600">
        <w:rPr>
          <w:noProof/>
        </w:rPr>
        <w:lastRenderedPageBreak/>
        <w:t>16.</w:t>
      </w:r>
      <w:r w:rsidRPr="003B4600">
        <w:rPr>
          <w:noProof/>
        </w:rPr>
        <w:tab/>
        <w:t xml:space="preserve">J. R. Bogard, G. C. Marks, S. Wood, S. H. Thilsted, Measuring nutritional quality of agricultural production systems: Application to fish production. </w:t>
      </w:r>
      <w:r w:rsidRPr="003B4600">
        <w:rPr>
          <w:i/>
          <w:noProof/>
        </w:rPr>
        <w:t>Global Food Security</w:t>
      </w:r>
      <w:r w:rsidRPr="003B4600">
        <w:rPr>
          <w:noProof/>
        </w:rPr>
        <w:t xml:space="preserve"> </w:t>
      </w:r>
      <w:r w:rsidRPr="003B4600">
        <w:rPr>
          <w:b/>
          <w:noProof/>
        </w:rPr>
        <w:t>16</w:t>
      </w:r>
      <w:r w:rsidRPr="003B4600">
        <w:rPr>
          <w:noProof/>
        </w:rPr>
        <w:t>, 54-64 (2018).</w:t>
      </w:r>
    </w:p>
    <w:p w14:paraId="7DBDE187" w14:textId="77777777" w:rsidR="003B4600" w:rsidRPr="003B4600" w:rsidRDefault="003B4600" w:rsidP="003B4600">
      <w:pPr>
        <w:pStyle w:val="EndNoteBibliography"/>
        <w:ind w:left="720" w:hanging="720"/>
        <w:rPr>
          <w:noProof/>
        </w:rPr>
      </w:pPr>
      <w:r w:rsidRPr="003B4600">
        <w:rPr>
          <w:noProof/>
        </w:rPr>
        <w:t>17.</w:t>
      </w:r>
      <w:r w:rsidRPr="003B4600">
        <w:rPr>
          <w:noProof/>
        </w:rPr>
        <w:tab/>
        <w:t xml:space="preserve">K. J. Fiorella, E. R. Bageant, N. B. Schwartz, S. H. Thilsted, C. B. Barrett, Fishers’ response to temperature change reveals the importance of integrating human behavior in climate change analysis. </w:t>
      </w:r>
      <w:r w:rsidRPr="003B4600">
        <w:rPr>
          <w:i/>
          <w:noProof/>
        </w:rPr>
        <w:t>Science Advances</w:t>
      </w:r>
      <w:r w:rsidRPr="003B4600">
        <w:rPr>
          <w:noProof/>
        </w:rPr>
        <w:t xml:space="preserve"> </w:t>
      </w:r>
      <w:r w:rsidRPr="003B4600">
        <w:rPr>
          <w:b/>
          <w:noProof/>
        </w:rPr>
        <w:t>7</w:t>
      </w:r>
      <w:r w:rsidRPr="003B4600">
        <w:rPr>
          <w:noProof/>
        </w:rPr>
        <w:t>, eabc7425 (2021).</w:t>
      </w:r>
    </w:p>
    <w:p w14:paraId="2A99779B" w14:textId="77777777" w:rsidR="003B4600" w:rsidRPr="003B4600" w:rsidRDefault="003B4600" w:rsidP="003B4600">
      <w:pPr>
        <w:pStyle w:val="EndNoteBibliography"/>
        <w:ind w:left="720" w:hanging="720"/>
        <w:rPr>
          <w:noProof/>
        </w:rPr>
      </w:pPr>
      <w:r w:rsidRPr="003B4600">
        <w:rPr>
          <w:noProof/>
        </w:rPr>
        <w:t>18.</w:t>
      </w:r>
      <w:r w:rsidRPr="003B4600">
        <w:rPr>
          <w:noProof/>
        </w:rPr>
        <w:tab/>
        <w:t>M. N. Maunder</w:t>
      </w:r>
      <w:r w:rsidRPr="003B4600">
        <w:rPr>
          <w:i/>
          <w:noProof/>
        </w:rPr>
        <w:t xml:space="preserve"> et al.</w:t>
      </w:r>
      <w:r w:rsidRPr="003B4600">
        <w:rPr>
          <w:noProof/>
        </w:rPr>
        <w:t xml:space="preserve">, Interpreting catch per unit effort data to assess the status of individual stocks and communities. </w:t>
      </w:r>
      <w:r w:rsidRPr="003B4600">
        <w:rPr>
          <w:i/>
          <w:noProof/>
        </w:rPr>
        <w:t>ICES J. Mar. Sci.</w:t>
      </w:r>
      <w:r w:rsidRPr="003B4600">
        <w:rPr>
          <w:noProof/>
        </w:rPr>
        <w:t xml:space="preserve"> </w:t>
      </w:r>
      <w:r w:rsidRPr="003B4600">
        <w:rPr>
          <w:b/>
          <w:noProof/>
        </w:rPr>
        <w:t>63</w:t>
      </w:r>
      <w:r w:rsidRPr="003B4600">
        <w:rPr>
          <w:noProof/>
        </w:rPr>
        <w:t>, 1373-1385 (2006).</w:t>
      </w:r>
    </w:p>
    <w:p w14:paraId="01879A93" w14:textId="77777777" w:rsidR="003B4600" w:rsidRPr="003B4600" w:rsidRDefault="003B4600" w:rsidP="003B4600">
      <w:pPr>
        <w:pStyle w:val="EndNoteBibliography"/>
        <w:ind w:left="720" w:hanging="720"/>
        <w:rPr>
          <w:noProof/>
        </w:rPr>
      </w:pPr>
      <w:r w:rsidRPr="003B4600">
        <w:rPr>
          <w:noProof/>
        </w:rPr>
        <w:t>19.</w:t>
      </w:r>
      <w:r w:rsidRPr="003B4600">
        <w:rPr>
          <w:noProof/>
        </w:rPr>
        <w:tab/>
        <w:t xml:space="preserve">S. J. Harley, R. A. Myers, A. Dunn, Is catch-per-unit-effort proportional to abundance? </w:t>
      </w:r>
      <w:r w:rsidRPr="003B4600">
        <w:rPr>
          <w:i/>
          <w:noProof/>
        </w:rPr>
        <w:t>Can. J. Fish. Aquat. Sci.</w:t>
      </w:r>
      <w:r w:rsidRPr="003B4600">
        <w:rPr>
          <w:noProof/>
        </w:rPr>
        <w:t xml:space="preserve"> </w:t>
      </w:r>
      <w:r w:rsidRPr="003B4600">
        <w:rPr>
          <w:b/>
          <w:noProof/>
        </w:rPr>
        <w:t>58</w:t>
      </w:r>
      <w:r w:rsidRPr="003B4600">
        <w:rPr>
          <w:noProof/>
        </w:rPr>
        <w:t>, 1760-1772 (2001).</w:t>
      </w:r>
    </w:p>
    <w:p w14:paraId="2478BB53" w14:textId="77777777" w:rsidR="003B4600" w:rsidRPr="003B4600" w:rsidRDefault="003B4600" w:rsidP="003B4600">
      <w:pPr>
        <w:pStyle w:val="EndNoteBibliography"/>
        <w:ind w:left="720" w:hanging="720"/>
        <w:rPr>
          <w:noProof/>
        </w:rPr>
      </w:pPr>
      <w:r w:rsidRPr="003B4600">
        <w:rPr>
          <w:noProof/>
        </w:rPr>
        <w:t>20.</w:t>
      </w:r>
      <w:r w:rsidRPr="003B4600">
        <w:rPr>
          <w:noProof/>
        </w:rPr>
        <w:tab/>
        <w:t xml:space="preserve">D. Pauly, D. Zeller, Catch reconstructions reveal that global marine fisheries catches are higher than reported and declining. </w:t>
      </w:r>
      <w:r w:rsidRPr="003B4600">
        <w:rPr>
          <w:i/>
          <w:noProof/>
        </w:rPr>
        <w:t>Nature Communications</w:t>
      </w:r>
      <w:r w:rsidRPr="003B4600">
        <w:rPr>
          <w:noProof/>
        </w:rPr>
        <w:t xml:space="preserve"> </w:t>
      </w:r>
      <w:r w:rsidRPr="003B4600">
        <w:rPr>
          <w:b/>
          <w:noProof/>
        </w:rPr>
        <w:t>7</w:t>
      </w:r>
      <w:r w:rsidRPr="003B4600">
        <w:rPr>
          <w:noProof/>
        </w:rPr>
        <w:t xml:space="preserve"> (2016).</w:t>
      </w:r>
    </w:p>
    <w:p w14:paraId="7D1DE4EF" w14:textId="77777777" w:rsidR="003B4600" w:rsidRPr="003B4600" w:rsidRDefault="003B4600" w:rsidP="003B4600">
      <w:pPr>
        <w:pStyle w:val="EndNoteBibliography"/>
        <w:ind w:left="720" w:hanging="720"/>
        <w:rPr>
          <w:noProof/>
        </w:rPr>
      </w:pPr>
      <w:r w:rsidRPr="003B4600">
        <w:rPr>
          <w:noProof/>
        </w:rPr>
        <w:t>21.</w:t>
      </w:r>
      <w:r w:rsidRPr="003B4600">
        <w:rPr>
          <w:noProof/>
        </w:rPr>
        <w:tab/>
        <w:t>R. E. Short</w:t>
      </w:r>
      <w:r w:rsidRPr="003B4600">
        <w:rPr>
          <w:i/>
          <w:noProof/>
        </w:rPr>
        <w:t xml:space="preserve"> et al.</w:t>
      </w:r>
      <w:r w:rsidRPr="003B4600">
        <w:rPr>
          <w:noProof/>
        </w:rPr>
        <w:t xml:space="preserve">, Harnessing the diversity of small-scale actors is key to the future of aquatic food systems. </w:t>
      </w:r>
      <w:r w:rsidRPr="003B4600">
        <w:rPr>
          <w:i/>
          <w:noProof/>
        </w:rPr>
        <w:t>Nature Food</w:t>
      </w:r>
      <w:r w:rsidRPr="003B4600">
        <w:rPr>
          <w:noProof/>
        </w:rPr>
        <w:t xml:space="preserve"> </w:t>
      </w:r>
      <w:r w:rsidRPr="003B4600">
        <w:rPr>
          <w:b/>
          <w:noProof/>
        </w:rPr>
        <w:t>2</w:t>
      </w:r>
      <w:r w:rsidRPr="003B4600">
        <w:rPr>
          <w:noProof/>
        </w:rPr>
        <w:t>, 733-741 (2021).</w:t>
      </w:r>
    </w:p>
    <w:p w14:paraId="4F3085C6" w14:textId="77777777" w:rsidR="003B4600" w:rsidRPr="003B4600" w:rsidRDefault="003B4600" w:rsidP="003B4600">
      <w:pPr>
        <w:pStyle w:val="EndNoteBibliography"/>
        <w:ind w:left="720" w:hanging="720"/>
        <w:rPr>
          <w:noProof/>
        </w:rPr>
      </w:pPr>
      <w:r w:rsidRPr="003B4600">
        <w:rPr>
          <w:noProof/>
        </w:rPr>
        <w:t>22.</w:t>
      </w:r>
      <w:r w:rsidRPr="003B4600">
        <w:rPr>
          <w:noProof/>
        </w:rPr>
        <w:tab/>
        <w:t xml:space="preserve">E. Fluet-Chouinard, S. Funge-Smith, P. B. McIntyre, Global hidden harvest of freshwater fish revealed by household surveys. </w:t>
      </w:r>
      <w:r w:rsidRPr="003B4600">
        <w:rPr>
          <w:i/>
          <w:noProof/>
        </w:rPr>
        <w:t>Proceedings of the National Academy of Sciences</w:t>
      </w:r>
      <w:r w:rsidRPr="003B4600">
        <w:rPr>
          <w:noProof/>
        </w:rPr>
        <w:t xml:space="preserve"> </w:t>
      </w:r>
      <w:r w:rsidRPr="003B4600">
        <w:rPr>
          <w:b/>
          <w:noProof/>
        </w:rPr>
        <w:t>115</w:t>
      </w:r>
      <w:r w:rsidRPr="003B4600">
        <w:rPr>
          <w:noProof/>
        </w:rPr>
        <w:t xml:space="preserve"> (2018).</w:t>
      </w:r>
    </w:p>
    <w:p w14:paraId="065E95D1" w14:textId="77777777" w:rsidR="003B4600" w:rsidRPr="003B4600" w:rsidRDefault="003B4600" w:rsidP="003B4600">
      <w:pPr>
        <w:pStyle w:val="EndNoteBibliography"/>
        <w:ind w:left="720" w:hanging="720"/>
        <w:rPr>
          <w:noProof/>
        </w:rPr>
      </w:pPr>
      <w:r w:rsidRPr="003B4600">
        <w:rPr>
          <w:noProof/>
        </w:rPr>
        <w:t>23.</w:t>
      </w:r>
      <w:r w:rsidRPr="003B4600">
        <w:rPr>
          <w:noProof/>
        </w:rPr>
        <w:tab/>
        <w:t>R. Froese, D. Pauly (2021) FishBase.</w:t>
      </w:r>
    </w:p>
    <w:p w14:paraId="1F415746" w14:textId="77777777" w:rsidR="003B4600" w:rsidRPr="003B4600" w:rsidRDefault="003B4600" w:rsidP="003B4600">
      <w:pPr>
        <w:pStyle w:val="EndNoteBibliography"/>
        <w:ind w:left="720" w:hanging="720"/>
        <w:rPr>
          <w:noProof/>
        </w:rPr>
      </w:pPr>
      <w:r w:rsidRPr="003B4600">
        <w:rPr>
          <w:noProof/>
        </w:rPr>
        <w:t>24.</w:t>
      </w:r>
      <w:r w:rsidRPr="003B4600">
        <w:rPr>
          <w:noProof/>
        </w:rPr>
        <w:tab/>
        <w:t>S. Freed</w:t>
      </w:r>
      <w:r w:rsidRPr="003B4600">
        <w:rPr>
          <w:i/>
          <w:noProof/>
        </w:rPr>
        <w:t xml:space="preserve"> et al.</w:t>
      </w:r>
      <w:r w:rsidRPr="003B4600">
        <w:rPr>
          <w:noProof/>
        </w:rPr>
        <w:t xml:space="preserve">, Rice field fisheries: Wild aquatic species diversity, food provision services and contribution to inland fisheries. </w:t>
      </w:r>
      <w:r w:rsidRPr="003B4600">
        <w:rPr>
          <w:i/>
          <w:noProof/>
        </w:rPr>
        <w:t>Fisheries Research</w:t>
      </w:r>
      <w:r w:rsidRPr="003B4600">
        <w:rPr>
          <w:noProof/>
        </w:rPr>
        <w:t xml:space="preserve"> </w:t>
      </w:r>
      <w:r w:rsidRPr="003B4600">
        <w:rPr>
          <w:b/>
          <w:noProof/>
        </w:rPr>
        <w:t>229</w:t>
      </w:r>
      <w:r w:rsidRPr="003B4600">
        <w:rPr>
          <w:noProof/>
        </w:rPr>
        <w:t>, 105615 (2020).</w:t>
      </w:r>
    </w:p>
    <w:p w14:paraId="62D7473B" w14:textId="77777777" w:rsidR="003B4600" w:rsidRPr="003B4600" w:rsidRDefault="003B4600" w:rsidP="003B4600">
      <w:pPr>
        <w:pStyle w:val="EndNoteBibliography"/>
        <w:ind w:left="720" w:hanging="720"/>
        <w:rPr>
          <w:noProof/>
        </w:rPr>
      </w:pPr>
      <w:r w:rsidRPr="003B4600">
        <w:rPr>
          <w:noProof/>
        </w:rPr>
        <w:t>25.</w:t>
      </w:r>
      <w:r w:rsidRPr="003B4600">
        <w:rPr>
          <w:noProof/>
        </w:rPr>
        <w:tab/>
        <w:t xml:space="preserve">K. Fiorella, Magnuson, H, Finey-Stable, A, Chork, S, Voleak, P, Fox, E. , Environmental change and resource access in aquatic food systems: A photovoice case study of Cambodian fisheries. </w:t>
      </w:r>
      <w:r w:rsidRPr="003B4600">
        <w:rPr>
          <w:i/>
          <w:noProof/>
        </w:rPr>
        <w:t>Ecol. Soc.</w:t>
      </w:r>
      <w:r w:rsidRPr="003B4600">
        <w:rPr>
          <w:noProof/>
        </w:rPr>
        <w:t xml:space="preserve">  (in review).</w:t>
      </w:r>
    </w:p>
    <w:p w14:paraId="2EF69C76" w14:textId="77777777" w:rsidR="003B4600" w:rsidRPr="003B4600" w:rsidRDefault="003B4600" w:rsidP="003B4600">
      <w:pPr>
        <w:pStyle w:val="EndNoteBibliography"/>
        <w:ind w:left="720" w:hanging="720"/>
        <w:rPr>
          <w:noProof/>
        </w:rPr>
      </w:pPr>
      <w:r w:rsidRPr="003B4600">
        <w:rPr>
          <w:noProof/>
        </w:rPr>
        <w:t>26.</w:t>
      </w:r>
      <w:r w:rsidRPr="003B4600">
        <w:rPr>
          <w:noProof/>
        </w:rPr>
        <w:tab/>
        <w:t>Q. Wang</w:t>
      </w:r>
      <w:r w:rsidRPr="003B4600">
        <w:rPr>
          <w:i/>
          <w:noProof/>
        </w:rPr>
        <w:t xml:space="preserve"> et al.</w:t>
      </w:r>
      <w:r w:rsidRPr="003B4600">
        <w:rPr>
          <w:noProof/>
        </w:rPr>
        <w:t xml:space="preserve">, Nutrition and Food Safety of a Locally-Processed Fish Product in Cambodia. </w:t>
      </w:r>
      <w:r w:rsidRPr="003B4600">
        <w:rPr>
          <w:i/>
          <w:noProof/>
        </w:rPr>
        <w:t>Aquatic Ecosystem Health and Management</w:t>
      </w:r>
      <w:r w:rsidRPr="003B4600">
        <w:rPr>
          <w:noProof/>
        </w:rPr>
        <w:t xml:space="preserve">  (In press).</w:t>
      </w:r>
    </w:p>
    <w:p w14:paraId="3D10661C" w14:textId="77777777" w:rsidR="003B4600" w:rsidRPr="003B4600" w:rsidRDefault="003B4600" w:rsidP="003B4600">
      <w:pPr>
        <w:pStyle w:val="EndNoteBibliography"/>
        <w:ind w:left="720" w:hanging="720"/>
        <w:rPr>
          <w:noProof/>
        </w:rPr>
      </w:pPr>
      <w:r w:rsidRPr="003B4600">
        <w:rPr>
          <w:noProof/>
        </w:rPr>
        <w:t>27.</w:t>
      </w:r>
      <w:r w:rsidRPr="003B4600">
        <w:rPr>
          <w:noProof/>
        </w:rPr>
        <w:tab/>
        <w:t>K. J. Fiorella</w:t>
      </w:r>
      <w:r w:rsidRPr="003B4600">
        <w:rPr>
          <w:i/>
          <w:noProof/>
        </w:rPr>
        <w:t xml:space="preserve"> et al.</w:t>
      </w:r>
      <w:r w:rsidRPr="003B4600">
        <w:rPr>
          <w:noProof/>
        </w:rPr>
        <w:t xml:space="preserve">, Analyzing drivers of fish biomass and biodiversity within community fish refuges in Cambodia. </w:t>
      </w:r>
      <w:r w:rsidRPr="003B4600">
        <w:rPr>
          <w:i/>
          <w:noProof/>
        </w:rPr>
        <w:t>Ecol. Soc.</w:t>
      </w:r>
      <w:r w:rsidRPr="003B4600">
        <w:rPr>
          <w:noProof/>
        </w:rPr>
        <w:t xml:space="preserve"> </w:t>
      </w:r>
      <w:r w:rsidRPr="003B4600">
        <w:rPr>
          <w:b/>
          <w:noProof/>
        </w:rPr>
        <w:t>24</w:t>
      </w:r>
      <w:r w:rsidRPr="003B4600">
        <w:rPr>
          <w:noProof/>
        </w:rPr>
        <w:t xml:space="preserve"> (2019).</w:t>
      </w:r>
    </w:p>
    <w:p w14:paraId="20120CCE" w14:textId="77777777" w:rsidR="003B4600" w:rsidRPr="003B4600" w:rsidRDefault="003B4600" w:rsidP="003B4600">
      <w:pPr>
        <w:pStyle w:val="EndNoteBibliography"/>
        <w:ind w:left="720" w:hanging="720"/>
        <w:rPr>
          <w:noProof/>
        </w:rPr>
      </w:pPr>
      <w:r w:rsidRPr="003B4600">
        <w:rPr>
          <w:noProof/>
        </w:rPr>
        <w:t>28.</w:t>
      </w:r>
      <w:r w:rsidRPr="003B4600">
        <w:rPr>
          <w:noProof/>
        </w:rPr>
        <w:tab/>
        <w:t xml:space="preserve">O. Joffre, M. Kosal, Y. Kura, S. Pich, T. Nao (2012) Community fish refuges in Cambodia: Lesson learned. in </w:t>
      </w:r>
      <w:r w:rsidRPr="003B4600">
        <w:rPr>
          <w:i/>
          <w:noProof/>
        </w:rPr>
        <w:t>Lessons Learned Brief 2012-03</w:t>
      </w:r>
      <w:r w:rsidRPr="003B4600">
        <w:rPr>
          <w:noProof/>
        </w:rPr>
        <w:t xml:space="preserve"> (WorldFish, Phnom Penh, Cambodia).</w:t>
      </w:r>
    </w:p>
    <w:p w14:paraId="6C3F3D72" w14:textId="77777777" w:rsidR="003B4600" w:rsidRPr="003B4600" w:rsidRDefault="003B4600" w:rsidP="003B4600">
      <w:pPr>
        <w:pStyle w:val="EndNoteBibliography"/>
        <w:ind w:left="720" w:hanging="720"/>
        <w:rPr>
          <w:noProof/>
        </w:rPr>
      </w:pPr>
      <w:r w:rsidRPr="003B4600">
        <w:rPr>
          <w:noProof/>
        </w:rPr>
        <w:t>29.</w:t>
      </w:r>
      <w:r w:rsidRPr="003B4600">
        <w:rPr>
          <w:noProof/>
        </w:rPr>
        <w:tab/>
        <w:t>M. Kim, E. Bageant, S. Thilsted, K. Fiorella, "Community Management of Fish Refuges in Cambodian Rice Field Fisheries" in From catastrophe to recovery: stories of fishery management success</w:t>
      </w:r>
      <w:r w:rsidRPr="003B4600">
        <w:rPr>
          <w:i/>
          <w:noProof/>
        </w:rPr>
        <w:t>,</w:t>
      </w:r>
      <w:r w:rsidRPr="003B4600">
        <w:rPr>
          <w:noProof/>
        </w:rPr>
        <w:t xml:space="preserve"> C. Krueger, W. Taylor, S.-J. Youn, Eds. (American Fisheries Society, Bethesda, Maryland, 2019).</w:t>
      </w:r>
    </w:p>
    <w:p w14:paraId="1BEE9003" w14:textId="77777777" w:rsidR="003B4600" w:rsidRPr="003B4600" w:rsidRDefault="003B4600" w:rsidP="003B4600">
      <w:pPr>
        <w:pStyle w:val="EndNoteBibliography"/>
        <w:ind w:left="720" w:hanging="720"/>
        <w:rPr>
          <w:noProof/>
        </w:rPr>
      </w:pPr>
      <w:r w:rsidRPr="003B4600">
        <w:rPr>
          <w:noProof/>
        </w:rPr>
        <w:t>30.</w:t>
      </w:r>
      <w:r w:rsidRPr="003B4600">
        <w:rPr>
          <w:noProof/>
        </w:rPr>
        <w:tab/>
        <w:t xml:space="preserve">S. A. Heilpern, G.A. Herrera-R, K. Fiorella, A.S. Flecker, P. McIntyre. , Functional diversity sustains dietary nutrients supplied by freshwater fisheries. . </w:t>
      </w:r>
      <w:r w:rsidRPr="003B4600">
        <w:rPr>
          <w:i/>
          <w:noProof/>
        </w:rPr>
        <w:t xml:space="preserve">In revision at Ecology Letters. </w:t>
      </w:r>
      <w:r w:rsidRPr="003B4600">
        <w:rPr>
          <w:noProof/>
        </w:rPr>
        <w:t>.</w:t>
      </w:r>
    </w:p>
    <w:p w14:paraId="2533A4E6" w14:textId="77777777" w:rsidR="003B4600" w:rsidRPr="003B4600" w:rsidRDefault="003B4600" w:rsidP="003B4600">
      <w:pPr>
        <w:pStyle w:val="EndNoteBibliography"/>
        <w:ind w:left="720" w:hanging="720"/>
        <w:rPr>
          <w:noProof/>
        </w:rPr>
      </w:pPr>
      <w:r w:rsidRPr="003B4600">
        <w:rPr>
          <w:noProof/>
        </w:rPr>
        <w:t>31.</w:t>
      </w:r>
      <w:r w:rsidRPr="003B4600">
        <w:rPr>
          <w:noProof/>
        </w:rPr>
        <w:tab/>
        <w:t xml:space="preserve">FAO (2022) Fishery and Aquaculture Country Profiles. Cambodia. in </w:t>
      </w:r>
      <w:r w:rsidRPr="003B4600">
        <w:rPr>
          <w:i/>
          <w:noProof/>
        </w:rPr>
        <w:t xml:space="preserve">Country Profile Fact Sheets. </w:t>
      </w:r>
      <w:r w:rsidRPr="003B4600">
        <w:rPr>
          <w:noProof/>
        </w:rPr>
        <w:t>, ed F. a. A. D. [online]. (Rome).</w:t>
      </w:r>
    </w:p>
    <w:p w14:paraId="774114FA" w14:textId="77777777" w:rsidR="003B4600" w:rsidRPr="003B4600" w:rsidRDefault="003B4600" w:rsidP="003B4600">
      <w:pPr>
        <w:pStyle w:val="EndNoteBibliography"/>
        <w:ind w:left="720" w:hanging="720"/>
        <w:rPr>
          <w:noProof/>
        </w:rPr>
      </w:pPr>
      <w:r w:rsidRPr="003B4600">
        <w:rPr>
          <w:noProof/>
        </w:rPr>
        <w:t>32.</w:t>
      </w:r>
      <w:r w:rsidRPr="003B4600">
        <w:rPr>
          <w:noProof/>
        </w:rPr>
        <w:tab/>
        <w:t xml:space="preserve">P. B. McIntyre, C. A. Reidy Liermann, C. Revenga, Linking freshwater fishery management to global food security and biodiversity conservation. </w:t>
      </w:r>
      <w:r w:rsidRPr="003B4600">
        <w:rPr>
          <w:i/>
          <w:noProof/>
        </w:rPr>
        <w:t>Proceedings of the National Academy of Sciences</w:t>
      </w:r>
      <w:r w:rsidRPr="003B4600">
        <w:rPr>
          <w:noProof/>
        </w:rPr>
        <w:t xml:space="preserve"> </w:t>
      </w:r>
      <w:r w:rsidRPr="003B4600">
        <w:rPr>
          <w:b/>
          <w:noProof/>
        </w:rPr>
        <w:t>113</w:t>
      </w:r>
      <w:r w:rsidRPr="003B4600">
        <w:rPr>
          <w:noProof/>
        </w:rPr>
        <w:t>, 12880-12885 (2016).</w:t>
      </w:r>
    </w:p>
    <w:p w14:paraId="140385B1" w14:textId="77777777" w:rsidR="003B4600" w:rsidRPr="003B4600" w:rsidRDefault="003B4600" w:rsidP="003B4600">
      <w:pPr>
        <w:pStyle w:val="EndNoteBibliography"/>
        <w:ind w:left="720" w:hanging="720"/>
        <w:rPr>
          <w:noProof/>
        </w:rPr>
      </w:pPr>
      <w:r w:rsidRPr="003B4600">
        <w:rPr>
          <w:noProof/>
        </w:rPr>
        <w:t>33.</w:t>
      </w:r>
      <w:r w:rsidRPr="003B4600">
        <w:rPr>
          <w:noProof/>
        </w:rPr>
        <w:tab/>
        <w:t>P. B. Ngor</w:t>
      </w:r>
      <w:r w:rsidRPr="003B4600">
        <w:rPr>
          <w:i/>
          <w:noProof/>
        </w:rPr>
        <w:t xml:space="preserve"> et al.</w:t>
      </w:r>
      <w:r w:rsidRPr="003B4600">
        <w:rPr>
          <w:noProof/>
        </w:rPr>
        <w:t xml:space="preserve">, Evidence of indiscriminate fishing effects in one of the world’s largest inland fisheries. </w:t>
      </w:r>
      <w:r w:rsidRPr="003B4600">
        <w:rPr>
          <w:i/>
          <w:noProof/>
        </w:rPr>
        <w:t>Scientific Reports</w:t>
      </w:r>
      <w:r w:rsidRPr="003B4600">
        <w:rPr>
          <w:noProof/>
        </w:rPr>
        <w:t xml:space="preserve"> </w:t>
      </w:r>
      <w:r w:rsidRPr="003B4600">
        <w:rPr>
          <w:b/>
          <w:noProof/>
        </w:rPr>
        <w:t>8</w:t>
      </w:r>
      <w:r w:rsidRPr="003B4600">
        <w:rPr>
          <w:noProof/>
        </w:rPr>
        <w:t>, 8947 (2018).</w:t>
      </w:r>
    </w:p>
    <w:p w14:paraId="1BC1FAEB" w14:textId="77777777" w:rsidR="003B4600" w:rsidRPr="003B4600" w:rsidRDefault="003B4600" w:rsidP="003B4600">
      <w:pPr>
        <w:pStyle w:val="EndNoteBibliography"/>
        <w:ind w:left="720" w:hanging="720"/>
        <w:rPr>
          <w:noProof/>
        </w:rPr>
      </w:pPr>
      <w:r w:rsidRPr="003B4600">
        <w:rPr>
          <w:noProof/>
        </w:rPr>
        <w:t>34.</w:t>
      </w:r>
      <w:r w:rsidRPr="003B4600">
        <w:rPr>
          <w:noProof/>
        </w:rPr>
        <w:tab/>
        <w:t>J. P. W. Robinson</w:t>
      </w:r>
      <w:r w:rsidRPr="003B4600">
        <w:rPr>
          <w:i/>
          <w:noProof/>
        </w:rPr>
        <w:t xml:space="preserve"> et al.</w:t>
      </w:r>
      <w:r w:rsidRPr="003B4600">
        <w:rPr>
          <w:noProof/>
        </w:rPr>
        <w:t xml:space="preserve">, Small pelagic fish supply abundant and affordable micronutrients to low- and middle-income countries. </w:t>
      </w:r>
      <w:r w:rsidRPr="003B4600">
        <w:rPr>
          <w:i/>
          <w:noProof/>
        </w:rPr>
        <w:t>Nature Food</w:t>
      </w:r>
      <w:r w:rsidRPr="003B4600">
        <w:rPr>
          <w:noProof/>
        </w:rPr>
        <w:t xml:space="preserve"> </w:t>
      </w:r>
      <w:r w:rsidRPr="003B4600">
        <w:rPr>
          <w:b/>
          <w:noProof/>
        </w:rPr>
        <w:t>3</w:t>
      </w:r>
      <w:r w:rsidRPr="003B4600">
        <w:rPr>
          <w:noProof/>
        </w:rPr>
        <w:t>, 1075-1084 (2022).</w:t>
      </w:r>
    </w:p>
    <w:p w14:paraId="2129735C" w14:textId="77777777" w:rsidR="003B4600" w:rsidRPr="003B4600" w:rsidRDefault="003B4600" w:rsidP="003B4600">
      <w:pPr>
        <w:pStyle w:val="EndNoteBibliography"/>
        <w:ind w:left="720" w:hanging="720"/>
        <w:rPr>
          <w:noProof/>
        </w:rPr>
      </w:pPr>
      <w:r w:rsidRPr="003B4600">
        <w:rPr>
          <w:noProof/>
        </w:rPr>
        <w:lastRenderedPageBreak/>
        <w:t>35.</w:t>
      </w:r>
      <w:r w:rsidRPr="003B4600">
        <w:rPr>
          <w:noProof/>
        </w:rPr>
        <w:tab/>
        <w:t xml:space="preserve">K. A. Byrd, L. Pincus, M. M. Pasqualino, F. Muzofa, S. M. Cole, Dried small fish provide nutrient densities important for the first 1000 days. </w:t>
      </w:r>
      <w:r w:rsidRPr="003B4600">
        <w:rPr>
          <w:i/>
          <w:noProof/>
        </w:rPr>
        <w:t>Maternal &amp; Child Nutrition</w:t>
      </w:r>
      <w:r w:rsidRPr="003B4600">
        <w:rPr>
          <w:noProof/>
        </w:rPr>
        <w:t xml:space="preserve"> </w:t>
      </w:r>
      <w:r w:rsidRPr="003B4600">
        <w:rPr>
          <w:b/>
          <w:noProof/>
        </w:rPr>
        <w:t>n/a</w:t>
      </w:r>
      <w:r w:rsidRPr="003B4600">
        <w:rPr>
          <w:noProof/>
        </w:rPr>
        <w:t>, e13192 (2021).</w:t>
      </w:r>
    </w:p>
    <w:p w14:paraId="53243AAA" w14:textId="77777777" w:rsidR="003B4600" w:rsidRPr="003B4600" w:rsidRDefault="003B4600" w:rsidP="003B4600">
      <w:pPr>
        <w:pStyle w:val="EndNoteBibliography"/>
        <w:ind w:left="720" w:hanging="720"/>
        <w:rPr>
          <w:noProof/>
        </w:rPr>
      </w:pPr>
      <w:r w:rsidRPr="003B4600">
        <w:rPr>
          <w:noProof/>
        </w:rPr>
        <w:t>36.</w:t>
      </w:r>
      <w:r w:rsidRPr="003B4600">
        <w:rPr>
          <w:noProof/>
        </w:rPr>
        <w:tab/>
        <w:t>S. A. Heilpern</w:t>
      </w:r>
      <w:r w:rsidRPr="003B4600">
        <w:rPr>
          <w:i/>
          <w:noProof/>
        </w:rPr>
        <w:t xml:space="preserve"> et al.</w:t>
      </w:r>
      <w:r w:rsidRPr="003B4600">
        <w:rPr>
          <w:noProof/>
        </w:rPr>
        <w:t xml:space="preserve">, Biodiversity underpins fisheries resilience to exploitation in the Amazon river basin. </w:t>
      </w:r>
      <w:r w:rsidRPr="003B4600">
        <w:rPr>
          <w:i/>
          <w:noProof/>
        </w:rPr>
        <w:t>Proceedings. Biological sciences</w:t>
      </w:r>
      <w:r w:rsidRPr="003B4600">
        <w:rPr>
          <w:noProof/>
        </w:rPr>
        <w:t xml:space="preserve"> </w:t>
      </w:r>
      <w:r w:rsidRPr="003B4600">
        <w:rPr>
          <w:b/>
          <w:noProof/>
        </w:rPr>
        <w:t>289</w:t>
      </w:r>
      <w:r w:rsidRPr="003B4600">
        <w:rPr>
          <w:noProof/>
        </w:rPr>
        <w:t>, 20220726 (2022).</w:t>
      </w:r>
    </w:p>
    <w:p w14:paraId="73CC7456" w14:textId="77777777" w:rsidR="003B4600" w:rsidRPr="003B4600" w:rsidRDefault="003B4600" w:rsidP="003B4600">
      <w:pPr>
        <w:pStyle w:val="EndNoteBibliography"/>
        <w:ind w:left="720" w:hanging="720"/>
        <w:rPr>
          <w:noProof/>
        </w:rPr>
      </w:pPr>
      <w:r w:rsidRPr="003B4600">
        <w:rPr>
          <w:noProof/>
        </w:rPr>
        <w:t>37.</w:t>
      </w:r>
      <w:r w:rsidRPr="003B4600">
        <w:rPr>
          <w:noProof/>
        </w:rPr>
        <w:tab/>
        <w:t>K. J. Fiorella</w:t>
      </w:r>
      <w:r w:rsidRPr="003B4600">
        <w:rPr>
          <w:i/>
          <w:noProof/>
        </w:rPr>
        <w:t xml:space="preserve"> et al.</w:t>
      </w:r>
      <w:r w:rsidRPr="003B4600">
        <w:rPr>
          <w:noProof/>
        </w:rPr>
        <w:t xml:space="preserve">, Feedbacks from human health to household reliance on natural resources during the COVID-19 pandemic. </w:t>
      </w:r>
      <w:r w:rsidRPr="003B4600">
        <w:rPr>
          <w:i/>
          <w:noProof/>
        </w:rPr>
        <w:t>The Lancet Planetary Health</w:t>
      </w:r>
      <w:r w:rsidRPr="003B4600">
        <w:rPr>
          <w:noProof/>
        </w:rPr>
        <w:t xml:space="preserve"> </w:t>
      </w:r>
      <w:r w:rsidRPr="003B4600">
        <w:rPr>
          <w:b/>
          <w:noProof/>
        </w:rPr>
        <w:t>4</w:t>
      </w:r>
      <w:r w:rsidRPr="003B4600">
        <w:rPr>
          <w:noProof/>
        </w:rPr>
        <w:t>, e441-e442 (2020).</w:t>
      </w:r>
    </w:p>
    <w:p w14:paraId="4FF2789E" w14:textId="77777777" w:rsidR="003B4600" w:rsidRPr="003B4600" w:rsidRDefault="003B4600" w:rsidP="003B4600">
      <w:pPr>
        <w:pStyle w:val="EndNoteBibliography"/>
        <w:ind w:left="720" w:hanging="720"/>
        <w:rPr>
          <w:noProof/>
        </w:rPr>
      </w:pPr>
      <w:r w:rsidRPr="003B4600">
        <w:rPr>
          <w:noProof/>
        </w:rPr>
        <w:t>38.</w:t>
      </w:r>
      <w:r w:rsidRPr="003B4600">
        <w:rPr>
          <w:noProof/>
        </w:rPr>
        <w:tab/>
        <w:t xml:space="preserve">C. Shackleton, S. Shackleton, The importance of non-timber forest products in rural livelihood security and as safety nets: a review of evidence from South Africa. </w:t>
      </w:r>
      <w:r w:rsidRPr="003B4600">
        <w:rPr>
          <w:i/>
          <w:noProof/>
        </w:rPr>
        <w:t>S. Afr. J. Sci.</w:t>
      </w:r>
      <w:r w:rsidRPr="003B4600">
        <w:rPr>
          <w:noProof/>
        </w:rPr>
        <w:t xml:space="preserve"> </w:t>
      </w:r>
      <w:r w:rsidRPr="003B4600">
        <w:rPr>
          <w:b/>
          <w:noProof/>
        </w:rPr>
        <w:t>100</w:t>
      </w:r>
      <w:r w:rsidRPr="003B4600">
        <w:rPr>
          <w:noProof/>
        </w:rPr>
        <w:t>, 658-664 (2004).</w:t>
      </w:r>
    </w:p>
    <w:p w14:paraId="353A635D" w14:textId="77777777" w:rsidR="003B4600" w:rsidRPr="003B4600" w:rsidRDefault="003B4600" w:rsidP="003B4600">
      <w:pPr>
        <w:pStyle w:val="EndNoteBibliography"/>
        <w:ind w:left="720" w:hanging="720"/>
        <w:rPr>
          <w:noProof/>
        </w:rPr>
      </w:pPr>
      <w:r w:rsidRPr="003B4600">
        <w:rPr>
          <w:noProof/>
        </w:rPr>
        <w:t>39.</w:t>
      </w:r>
      <w:r w:rsidRPr="003B4600">
        <w:rPr>
          <w:noProof/>
        </w:rPr>
        <w:tab/>
        <w:t>J. S. Brashares</w:t>
      </w:r>
      <w:r w:rsidRPr="003B4600">
        <w:rPr>
          <w:i/>
          <w:noProof/>
        </w:rPr>
        <w:t xml:space="preserve"> et al.</w:t>
      </w:r>
      <w:r w:rsidRPr="003B4600">
        <w:rPr>
          <w:noProof/>
        </w:rPr>
        <w:t xml:space="preserve">, Wildlife decline and social conflict. </w:t>
      </w:r>
      <w:r w:rsidRPr="003B4600">
        <w:rPr>
          <w:i/>
          <w:noProof/>
        </w:rPr>
        <w:t>Science</w:t>
      </w:r>
      <w:r w:rsidRPr="003B4600">
        <w:rPr>
          <w:noProof/>
        </w:rPr>
        <w:t xml:space="preserve"> </w:t>
      </w:r>
      <w:r w:rsidRPr="003B4600">
        <w:rPr>
          <w:b/>
          <w:noProof/>
        </w:rPr>
        <w:t>345</w:t>
      </w:r>
      <w:r w:rsidRPr="003B4600">
        <w:rPr>
          <w:noProof/>
        </w:rPr>
        <w:t>, 376-378 (2014).</w:t>
      </w:r>
    </w:p>
    <w:p w14:paraId="299501C1" w14:textId="77777777" w:rsidR="003B4600" w:rsidRPr="003B4600" w:rsidRDefault="003B4600" w:rsidP="003B4600">
      <w:pPr>
        <w:pStyle w:val="EndNoteBibliography"/>
        <w:ind w:left="720" w:hanging="720"/>
        <w:rPr>
          <w:noProof/>
        </w:rPr>
      </w:pPr>
      <w:r w:rsidRPr="003B4600">
        <w:rPr>
          <w:noProof/>
        </w:rPr>
        <w:t>40.</w:t>
      </w:r>
      <w:r w:rsidRPr="003B4600">
        <w:rPr>
          <w:noProof/>
        </w:rPr>
        <w:tab/>
        <w:t xml:space="preserve">H. Navy, M. Bhattarai, Economics and livelihoods of small-scale inland fisheries in the Lower Mekong Basin: a survey of three communities in Cambodia. </w:t>
      </w:r>
      <w:r w:rsidRPr="003B4600">
        <w:rPr>
          <w:i/>
          <w:noProof/>
        </w:rPr>
        <w:t>Water Policy</w:t>
      </w:r>
      <w:r w:rsidRPr="003B4600">
        <w:rPr>
          <w:noProof/>
        </w:rPr>
        <w:t xml:space="preserve"> </w:t>
      </w:r>
      <w:r w:rsidRPr="003B4600">
        <w:rPr>
          <w:b/>
          <w:noProof/>
        </w:rPr>
        <w:t>11</w:t>
      </w:r>
      <w:r w:rsidRPr="003B4600">
        <w:rPr>
          <w:noProof/>
        </w:rPr>
        <w:t>, 31-51 (2009).</w:t>
      </w:r>
    </w:p>
    <w:p w14:paraId="7E12B1A4" w14:textId="77777777" w:rsidR="003B4600" w:rsidRPr="003B4600" w:rsidRDefault="003B4600" w:rsidP="003B4600">
      <w:pPr>
        <w:pStyle w:val="EndNoteBibliography"/>
        <w:ind w:left="720" w:hanging="720"/>
        <w:rPr>
          <w:noProof/>
        </w:rPr>
      </w:pPr>
      <w:r w:rsidRPr="003B4600">
        <w:rPr>
          <w:noProof/>
        </w:rPr>
        <w:t>41.</w:t>
      </w:r>
      <w:r w:rsidRPr="003B4600">
        <w:rPr>
          <w:noProof/>
        </w:rPr>
        <w:tab/>
        <w:t xml:space="preserve">S. Brooks, J. Reynolds, E. Allison, Sustained by Snakes? Seasonal Livelihood Strategies and Resource Conservation by Tonle Sap Fishers in Cambodia. </w:t>
      </w:r>
      <w:r w:rsidRPr="003B4600">
        <w:rPr>
          <w:i/>
          <w:noProof/>
        </w:rPr>
        <w:t>Hum. Ecol.</w:t>
      </w:r>
      <w:r w:rsidRPr="003B4600">
        <w:rPr>
          <w:noProof/>
        </w:rPr>
        <w:t xml:space="preserve"> </w:t>
      </w:r>
      <w:r w:rsidRPr="003B4600">
        <w:rPr>
          <w:b/>
          <w:noProof/>
        </w:rPr>
        <w:t>36</w:t>
      </w:r>
      <w:r w:rsidRPr="003B4600">
        <w:rPr>
          <w:noProof/>
        </w:rPr>
        <w:t>, 835-851 (2008).</w:t>
      </w:r>
    </w:p>
    <w:p w14:paraId="64816474" w14:textId="77777777" w:rsidR="003B4600" w:rsidRPr="003B4600" w:rsidRDefault="003B4600" w:rsidP="003B4600">
      <w:pPr>
        <w:pStyle w:val="EndNoteBibliography"/>
        <w:ind w:left="720" w:hanging="720"/>
        <w:rPr>
          <w:noProof/>
        </w:rPr>
      </w:pPr>
      <w:r w:rsidRPr="003B4600">
        <w:rPr>
          <w:noProof/>
        </w:rPr>
        <w:t>42.</w:t>
      </w:r>
      <w:r w:rsidRPr="003B4600">
        <w:rPr>
          <w:noProof/>
        </w:rPr>
        <w:tab/>
        <w:t>W. Qijin</w:t>
      </w:r>
      <w:r w:rsidRPr="003B4600">
        <w:rPr>
          <w:i/>
          <w:noProof/>
        </w:rPr>
        <w:t xml:space="preserve"> et al.</w:t>
      </w:r>
      <w:r w:rsidRPr="003B4600">
        <w:rPr>
          <w:noProof/>
        </w:rPr>
        <w:t xml:space="preserve">, Nutrient composition and microbial food safety of a locally-processed fish product in Cambodia. </w:t>
      </w:r>
      <w:r w:rsidRPr="003B4600">
        <w:rPr>
          <w:i/>
          <w:noProof/>
        </w:rPr>
        <w:t>Aquat. Ecosyst. Health Manage.</w:t>
      </w:r>
      <w:r w:rsidRPr="003B4600">
        <w:rPr>
          <w:noProof/>
        </w:rPr>
        <w:t xml:space="preserve"> </w:t>
      </w:r>
      <w:r w:rsidRPr="003B4600">
        <w:rPr>
          <w:b/>
          <w:noProof/>
        </w:rPr>
        <w:t>25</w:t>
      </w:r>
      <w:r w:rsidRPr="003B4600">
        <w:rPr>
          <w:noProof/>
        </w:rPr>
        <w:t>, 73-81 (2023).</w:t>
      </w:r>
    </w:p>
    <w:p w14:paraId="78F44D27" w14:textId="77777777" w:rsidR="003B4600" w:rsidRPr="003B4600" w:rsidRDefault="003B4600" w:rsidP="003B4600">
      <w:pPr>
        <w:pStyle w:val="EndNoteBibliography"/>
        <w:ind w:left="720" w:hanging="720"/>
        <w:rPr>
          <w:noProof/>
        </w:rPr>
      </w:pPr>
      <w:r w:rsidRPr="003B4600">
        <w:rPr>
          <w:noProof/>
        </w:rPr>
        <w:t>43.</w:t>
      </w:r>
      <w:r w:rsidRPr="003B4600">
        <w:rPr>
          <w:noProof/>
        </w:rPr>
        <w:tab/>
        <w:t xml:space="preserve">B. Kang, X. Huang, Mekong Fishes: Biogeography, Migration, Resources, Threats, and Conservation. </w:t>
      </w:r>
      <w:r w:rsidRPr="003B4600">
        <w:rPr>
          <w:i/>
          <w:noProof/>
        </w:rPr>
        <w:t>Reviews in Fisheries Science &amp; Aquaculture</w:t>
      </w:r>
      <w:r w:rsidRPr="003B4600">
        <w:rPr>
          <w:noProof/>
        </w:rPr>
        <w:t xml:space="preserve"> </w:t>
      </w:r>
      <w:r w:rsidRPr="003B4600">
        <w:rPr>
          <w:b/>
          <w:noProof/>
        </w:rPr>
        <w:t>30</w:t>
      </w:r>
      <w:r w:rsidRPr="003B4600">
        <w:rPr>
          <w:noProof/>
        </w:rPr>
        <w:t>, 170-194 (2022).</w:t>
      </w:r>
    </w:p>
    <w:p w14:paraId="052EDC16" w14:textId="77777777" w:rsidR="003B4600" w:rsidRPr="003B4600" w:rsidRDefault="003B4600" w:rsidP="003B4600">
      <w:pPr>
        <w:pStyle w:val="EndNoteBibliography"/>
        <w:ind w:left="720" w:hanging="720"/>
        <w:rPr>
          <w:noProof/>
        </w:rPr>
      </w:pPr>
      <w:r w:rsidRPr="003B4600">
        <w:rPr>
          <w:noProof/>
        </w:rPr>
        <w:t>44.</w:t>
      </w:r>
      <w:r w:rsidRPr="003B4600">
        <w:rPr>
          <w:noProof/>
        </w:rPr>
        <w:tab/>
        <w:t xml:space="preserve">A. Abadie, S. Athey, G. W. Imbens, J. M. Wooldridge, When Should You Adjust Standard Errors for Clustering?*. </w:t>
      </w:r>
      <w:r w:rsidRPr="003B4600">
        <w:rPr>
          <w:i/>
          <w:noProof/>
        </w:rPr>
        <w:t>The Quarterly Journal of Economics</w:t>
      </w:r>
      <w:r w:rsidRPr="003B4600">
        <w:rPr>
          <w:noProof/>
        </w:rPr>
        <w:t xml:space="preserve"> </w:t>
      </w:r>
      <w:r w:rsidRPr="003B4600">
        <w:rPr>
          <w:b/>
          <w:noProof/>
        </w:rPr>
        <w:t>138</w:t>
      </w:r>
      <w:r w:rsidRPr="003B4600">
        <w:rPr>
          <w:noProof/>
        </w:rPr>
        <w:t>, 1-35 (2022).</w:t>
      </w:r>
    </w:p>
    <w:p w14:paraId="1CE578F1" w14:textId="77777777" w:rsidR="003B4600" w:rsidRPr="003B4600" w:rsidRDefault="003B4600" w:rsidP="003B4600">
      <w:pPr>
        <w:pStyle w:val="EndNoteBibliography"/>
        <w:ind w:left="720" w:hanging="720"/>
        <w:rPr>
          <w:noProof/>
        </w:rPr>
      </w:pPr>
      <w:r w:rsidRPr="003B4600">
        <w:rPr>
          <w:noProof/>
        </w:rPr>
        <w:t>45.</w:t>
      </w:r>
      <w:r w:rsidRPr="003B4600">
        <w:rPr>
          <w:noProof/>
        </w:rPr>
        <w:tab/>
        <w:t xml:space="preserve">D. E. Sahn, D. Stifel, Exploring Alternative Measures of Welfare in the Absence of Expenditure Data. </w:t>
      </w:r>
      <w:r w:rsidRPr="003B4600">
        <w:rPr>
          <w:i/>
          <w:noProof/>
        </w:rPr>
        <w:t>Review of Income and Wealth</w:t>
      </w:r>
      <w:r w:rsidRPr="003B4600">
        <w:rPr>
          <w:noProof/>
        </w:rPr>
        <w:t xml:space="preserve"> </w:t>
      </w:r>
      <w:r w:rsidRPr="003B4600">
        <w:rPr>
          <w:b/>
          <w:noProof/>
        </w:rPr>
        <w:t>49</w:t>
      </w:r>
      <w:r w:rsidRPr="003B4600">
        <w:rPr>
          <w:noProof/>
        </w:rPr>
        <w:t>, 463-489 (2003).</w:t>
      </w:r>
    </w:p>
    <w:p w14:paraId="4D6367EA" w14:textId="71BDE41F" w:rsidR="00CF716E" w:rsidRDefault="00920AA7">
      <w:r>
        <w:fldChar w:fldCharType="end"/>
      </w:r>
    </w:p>
    <w:sectPr w:rsidR="00CF71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Heilpern" w:date="2023-05-08T14:14:00Z" w:initials="SH">
    <w:p w14:paraId="35D48C9F" w14:textId="77777777" w:rsidR="00C41389" w:rsidRDefault="00C41389">
      <w:pPr>
        <w:pStyle w:val="CommentText"/>
      </w:pPr>
      <w:r>
        <w:rPr>
          <w:rStyle w:val="CommentReference"/>
        </w:rPr>
        <w:annotationRef/>
      </w:r>
      <w:r>
        <w:t>Some other ideas for titles that are more result/conclusion oriented:</w:t>
      </w:r>
    </w:p>
    <w:p w14:paraId="08CDB3E0" w14:textId="77777777" w:rsidR="00C41389" w:rsidRDefault="00C41389">
      <w:pPr>
        <w:pStyle w:val="CommentText"/>
      </w:pPr>
    </w:p>
    <w:p w14:paraId="1CC4823C" w14:textId="77777777" w:rsidR="00C41389" w:rsidRDefault="00C41389">
      <w:pPr>
        <w:pStyle w:val="CommentText"/>
      </w:pPr>
      <w:r>
        <w:t>“Ecosystem biodiversity underlays utilization pathways from harvest to consumption and sale”</w:t>
      </w:r>
    </w:p>
    <w:p w14:paraId="53CD3F3A" w14:textId="77777777" w:rsidR="00C41389" w:rsidRDefault="00C41389">
      <w:pPr>
        <w:pStyle w:val="CommentText"/>
      </w:pPr>
    </w:p>
    <w:p w14:paraId="08A33BD3" w14:textId="7BAE1DC7" w:rsidR="00C41389" w:rsidRDefault="00C41389">
      <w:pPr>
        <w:pStyle w:val="CommentText"/>
      </w:pPr>
    </w:p>
  </w:comment>
  <w:comment w:id="1" w:author="Sebastian Heilpern" w:date="2023-05-08T14:18:00Z" w:initials="SH">
    <w:p w14:paraId="03FF8644" w14:textId="3DEFFD8D" w:rsidR="00C41389" w:rsidRDefault="00C41389">
      <w:pPr>
        <w:pStyle w:val="CommentText"/>
      </w:pPr>
      <w:r>
        <w:rPr>
          <w:rStyle w:val="CommentReference"/>
        </w:rPr>
        <w:annotationRef/>
      </w:r>
      <w:r>
        <w:t xml:space="preserve">Maybe different disciplinary tradition, but I think you can cut </w:t>
      </w:r>
      <w:r>
        <w:t>these two parenthesis out to make room for other words, if needed. Or at least the “quarterly data collection” and  “every 2 months data collection”.</w:t>
      </w:r>
    </w:p>
  </w:comment>
  <w:comment w:id="11" w:author="Sebastian Heilpern" w:date="2023-05-08T14:22:00Z" w:initials="SH">
    <w:p w14:paraId="253354FF" w14:textId="39A33A66" w:rsidR="00C41389" w:rsidRDefault="00C41389">
      <w:pPr>
        <w:pStyle w:val="CommentText"/>
      </w:pPr>
      <w:r>
        <w:rPr>
          <w:rStyle w:val="CommentReference"/>
        </w:rPr>
        <w:annotationRef/>
      </w:r>
      <w:r>
        <w:t>The “on average” is a bit ambiguous. What’s the average of?</w:t>
      </w:r>
    </w:p>
  </w:comment>
  <w:comment w:id="6" w:author="Bageant, Liz (elizabethbageant@uidaho.edu)" w:date="2023-05-13T07:19:00Z" w:initials="BL(">
    <w:p w14:paraId="1F8CFC8B" w14:textId="77777777" w:rsidR="00553565" w:rsidRDefault="00553565" w:rsidP="00B34272">
      <w:r>
        <w:rPr>
          <w:rStyle w:val="CommentReference"/>
        </w:rPr>
        <w:annotationRef/>
      </w:r>
      <w:r>
        <w:rPr>
          <w:rFonts w:ascii="Cambria" w:eastAsia="MS Mincho" w:hAnsi="Cambria" w:cs="Times New Roman"/>
          <w:color w:val="000000"/>
        </w:rPr>
        <w:t>Median = 0.408, mean = 43.1.</w:t>
      </w:r>
    </w:p>
  </w:comment>
  <w:comment w:id="18" w:author="Bageant, Liz (elizabethbageant@uidaho.edu)" w:date="2023-05-13T07:20:00Z" w:initials="BL(">
    <w:p w14:paraId="5BF2FE62" w14:textId="77777777" w:rsidR="00553565" w:rsidRDefault="00553565" w:rsidP="00175CFD">
      <w:r>
        <w:rPr>
          <w:rStyle w:val="CommentReference"/>
        </w:rPr>
        <w:annotationRef/>
      </w:r>
      <w:r>
        <w:rPr>
          <w:rFonts w:ascii="Cambria" w:eastAsia="MS Mincho" w:hAnsi="Cambria" w:cs="Times New Roman"/>
          <w:color w:val="000000"/>
        </w:rPr>
        <w:t>Median = 0.055. Mean = 0.0897</w:t>
      </w:r>
    </w:p>
  </w:comment>
  <w:comment w:id="26" w:author="Sebastian Heilpern" w:date="2023-05-08T14:23:00Z" w:initials="SH">
    <w:p w14:paraId="565F7F92" w14:textId="710D4CA6" w:rsidR="00C41389" w:rsidRDefault="00C41389">
      <w:pPr>
        <w:pStyle w:val="CommentText"/>
      </w:pPr>
      <w:r>
        <w:rPr>
          <w:rStyle w:val="CommentReference"/>
        </w:rPr>
        <w:annotationRef/>
      </w:r>
      <w:r>
        <w:t xml:space="preserve">This is implicit in the sentence </w:t>
      </w:r>
      <w:r w:rsidR="00386197">
        <w:t>about consumption.</w:t>
      </w:r>
    </w:p>
  </w:comment>
  <w:comment w:id="29" w:author="Sebastian Heilpern" w:date="2023-05-08T14:32:00Z" w:initials="SH">
    <w:p w14:paraId="7EF8B861" w14:textId="61F3D333" w:rsidR="00386197" w:rsidRDefault="00386197">
      <w:pPr>
        <w:pStyle w:val="CommentText"/>
      </w:pPr>
      <w:r>
        <w:rPr>
          <w:rStyle w:val="CommentReference"/>
        </w:rPr>
        <w:annotationRef/>
      </w:r>
      <w:r>
        <w:t>I think this is interesting and compelling, but at the same time a bit ambiguous since at this point in the manuscript, we don’t know what a household amenities index is and so the increase doesn’t mean much. Also, I move</w:t>
      </w:r>
      <w:r w:rsidR="00126578">
        <w:t>d the previous clause up so that it’s with the content on consumption.</w:t>
      </w:r>
      <w:r>
        <w:t xml:space="preserve"> </w:t>
      </w:r>
    </w:p>
  </w:comment>
  <w:comment w:id="30" w:author="Sebastian Heilpern" w:date="2023-05-08T15:36:00Z" w:initials="SH">
    <w:p w14:paraId="51BE7B23" w14:textId="0535A197" w:rsidR="00116D74" w:rsidRDefault="00116D74">
      <w:pPr>
        <w:pStyle w:val="CommentText"/>
      </w:pPr>
      <w:r>
        <w:rPr>
          <w:rStyle w:val="CommentReference"/>
        </w:rPr>
        <w:annotationRef/>
      </w:r>
      <w:r>
        <w:t>The significance statement is about underestimating biodiversity use when using only sold species diversity, whereas the abstract is about biodiversity change and poorer households. Both messages are important, but it would be worth thinking about which one is the most novel and punchier and making the significance statement and abstract consistent.</w:t>
      </w:r>
    </w:p>
  </w:comment>
  <w:comment w:id="51" w:author="Sebastian Heilpern" w:date="2023-05-08T14:47:00Z" w:initials="SH">
    <w:p w14:paraId="6E47AEA6" w14:textId="051DA73E" w:rsidR="003B7BA9" w:rsidRDefault="003B7BA9" w:rsidP="003B7BA9">
      <w:pPr>
        <w:pStyle w:val="CommentText"/>
      </w:pPr>
      <w:r>
        <w:rPr>
          <w:rStyle w:val="CommentReference"/>
        </w:rPr>
        <w:annotationRef/>
      </w:r>
      <w:r>
        <w:rPr>
          <w:rStyle w:val="CommentReference"/>
        </w:rPr>
        <w:annotationRef/>
      </w:r>
      <w:r>
        <w:t xml:space="preserve">Alternative way to phrase this to highlight the research gap a little more implicitly: </w:t>
      </w:r>
      <w:r>
        <w:rPr>
          <w:rFonts w:ascii="Times New Roman" w:hAnsi="Times New Roman"/>
        </w:rPr>
        <w:t xml:space="preserve">Although studies that examine the relationship between biodiversity and food often assume that people’s use of biodiversity reflects broader ecosystem-level biodiversity patterns, this link is poorly </w:t>
      </w:r>
      <w:r>
        <w:rPr>
          <w:rFonts w:ascii="Times New Roman" w:hAnsi="Times New Roman"/>
        </w:rPr>
        <w:t>understood</w:t>
      </w:r>
    </w:p>
    <w:p w14:paraId="0152B42D" w14:textId="4F040BDE" w:rsidR="003B7BA9" w:rsidRDefault="003B7BA9">
      <w:pPr>
        <w:pStyle w:val="CommentText"/>
      </w:pPr>
    </w:p>
  </w:comment>
  <w:comment w:id="52" w:author="Sebastian Heilpern" w:date="2023-05-08T14:53:00Z" w:initials="SH">
    <w:p w14:paraId="340A5147" w14:textId="145F85F6" w:rsidR="00BC1AFE" w:rsidRDefault="00BC1AFE">
      <w:pPr>
        <w:pStyle w:val="CommentText"/>
      </w:pPr>
      <w:r>
        <w:rPr>
          <w:rStyle w:val="CommentReference"/>
        </w:rPr>
        <w:annotationRef/>
      </w:r>
      <w:r>
        <w:t>The poverty carries over from the previous sentence.</w:t>
      </w:r>
    </w:p>
  </w:comment>
  <w:comment w:id="56" w:author="Sebastian Heilpern" w:date="2023-05-08T14:59:00Z" w:initials="SH">
    <w:p w14:paraId="03F02D22" w14:textId="6B879C83" w:rsidR="00FB7547" w:rsidRDefault="00FB7547">
      <w:pPr>
        <w:pStyle w:val="CommentText"/>
      </w:pPr>
      <w:r>
        <w:rPr>
          <w:rStyle w:val="CommentReference"/>
        </w:rPr>
        <w:annotationRef/>
      </w:r>
      <w:r>
        <w:t xml:space="preserve">Is this the next paper? Using the same data but to see if poorer households rely more strongly on biodiversity when times are tough? Can we do that here? </w:t>
      </w:r>
    </w:p>
  </w:comment>
  <w:comment w:id="57" w:author="Sebastian Heilpern" w:date="2023-05-08T14:54:00Z" w:initials="SH">
    <w:p w14:paraId="1DDFC65F" w14:textId="1BF80311" w:rsidR="00BC1AFE" w:rsidRDefault="00BC1AFE">
      <w:pPr>
        <w:pStyle w:val="CommentText"/>
      </w:pPr>
      <w:r>
        <w:rPr>
          <w:rStyle w:val="CommentReference"/>
        </w:rPr>
        <w:annotationRef/>
      </w:r>
      <w:r>
        <w:t>Excellent paragraph!</w:t>
      </w:r>
    </w:p>
  </w:comment>
  <w:comment w:id="59" w:author="Sebastian Heilpern" w:date="2023-05-08T15:02:00Z" w:initials="SH">
    <w:p w14:paraId="0ABF16D2" w14:textId="2D2C8558" w:rsidR="00FB7547" w:rsidRDefault="00FB7547">
      <w:pPr>
        <w:pStyle w:val="CommentText"/>
      </w:pPr>
      <w:r>
        <w:rPr>
          <w:rStyle w:val="CommentReference"/>
        </w:rPr>
        <w:annotationRef/>
      </w:r>
      <w:r>
        <w:t xml:space="preserve">Not sure if this works, but it would be great if we can define these as scales or levels of analysis. It would provide for clarity </w:t>
      </w:r>
      <w:r>
        <w:t>later on in the manuscript.</w:t>
      </w:r>
    </w:p>
  </w:comment>
  <w:comment w:id="64" w:author="Sebastian Heilpern" w:date="2023-05-08T14:57:00Z" w:initials="SH">
    <w:p w14:paraId="5F5DA4D1" w14:textId="254CC7FC" w:rsidR="00FB7547" w:rsidRDefault="00FB7547">
      <w:pPr>
        <w:pStyle w:val="CommentText"/>
      </w:pPr>
      <w:r>
        <w:rPr>
          <w:rStyle w:val="CommentReference"/>
        </w:rPr>
        <w:annotationRef/>
      </w:r>
      <w:r>
        <w:t>Which features? Scales of analysis?</w:t>
      </w:r>
    </w:p>
  </w:comment>
  <w:comment w:id="65" w:author="Sebastian Heilpern" w:date="2023-05-08T15:03:00Z" w:initials="SH">
    <w:p w14:paraId="38D2FB6A" w14:textId="48E0C603" w:rsidR="00FB7547" w:rsidRDefault="00FB7547">
      <w:pPr>
        <w:pStyle w:val="CommentText"/>
      </w:pPr>
      <w:r>
        <w:rPr>
          <w:rStyle w:val="CommentReference"/>
        </w:rPr>
        <w:annotationRef/>
      </w:r>
      <w:r>
        <w:t>Scale or level of analysis</w:t>
      </w:r>
    </w:p>
  </w:comment>
  <w:comment w:id="66" w:author="Bageant, Liz (elizabethbageant@uidaho.edu)" w:date="2023-05-13T07:20:00Z" w:initials="BL(">
    <w:p w14:paraId="5F1FF762" w14:textId="77777777" w:rsidR="00553565" w:rsidRDefault="00553565" w:rsidP="008C742F">
      <w:r>
        <w:rPr>
          <w:rStyle w:val="CommentReference"/>
        </w:rPr>
        <w:annotationRef/>
      </w:r>
      <w:r>
        <w:rPr>
          <w:rFonts w:ascii="Cambria" w:eastAsia="MS Mincho" w:hAnsi="Cambria" w:cs="Times New Roman"/>
          <w:color w:val="000000"/>
        </w:rPr>
        <w:t>Median = 0.408, mean = 43.1.</w:t>
      </w:r>
    </w:p>
  </w:comment>
  <w:comment w:id="70" w:author="Bageant, Liz (elizabethbageant@uidaho.edu)" w:date="2023-05-13T07:21:00Z" w:initials="BL(">
    <w:p w14:paraId="6EEF3E97" w14:textId="77777777" w:rsidR="00553565" w:rsidRDefault="00553565" w:rsidP="000372F7">
      <w:r>
        <w:rPr>
          <w:rStyle w:val="CommentReference"/>
        </w:rPr>
        <w:annotationRef/>
      </w:r>
      <w:r>
        <w:rPr>
          <w:rFonts w:ascii="Cambria" w:eastAsia="MS Mincho" w:hAnsi="Cambria" w:cs="Times New Roman"/>
          <w:color w:val="000000"/>
        </w:rPr>
        <w:t xml:space="preserve"> Median = 0.055. Mean = 0.0897</w:t>
      </w:r>
    </w:p>
  </w:comment>
  <w:comment w:id="72" w:author="Bageant, Liz (elizabethbageant@uidaho.edu)" w:date="2023-05-13T07:28:00Z" w:initials="BL(">
    <w:p w14:paraId="2C26463A" w14:textId="77777777" w:rsidR="00553565" w:rsidRDefault="00553565" w:rsidP="005F71BA">
      <w:r>
        <w:rPr>
          <w:rStyle w:val="CommentReference"/>
        </w:rPr>
        <w:annotationRef/>
      </w:r>
      <w:r>
        <w:rPr>
          <w:rFonts w:ascii="Cambria" w:eastAsia="MS Mincho" w:hAnsi="Cambria" w:cs="Times New Roman"/>
          <w:color w:val="000000"/>
        </w:rPr>
        <w:t>Median = 1, mean = 0.9386</w:t>
      </w:r>
    </w:p>
  </w:comment>
  <w:comment w:id="77" w:author="Bageant, Liz (elizabethbageant@uidaho.edu)" w:date="2023-05-13T07:29:00Z" w:initials="BL(">
    <w:p w14:paraId="06FC17E3" w14:textId="77777777" w:rsidR="00553565" w:rsidRDefault="00553565" w:rsidP="002E2837">
      <w:r>
        <w:rPr>
          <w:rStyle w:val="CommentReference"/>
        </w:rPr>
        <w:annotationRef/>
      </w:r>
      <w:r>
        <w:rPr>
          <w:rFonts w:ascii="Cambria" w:eastAsia="MS Mincho" w:hAnsi="Cambria" w:cs="Times New Roman"/>
          <w:color w:val="000000"/>
        </w:rPr>
        <w:t>Median = 0.13, mean = 0.1777</w:t>
      </w:r>
    </w:p>
  </w:comment>
  <w:comment w:id="86" w:author="Bageant, Liz (elizabethbageant@uidaho.edu)" w:date="2023-05-13T07:43:00Z" w:initials="BL(">
    <w:p w14:paraId="55C0B3CA" w14:textId="77777777" w:rsidR="006B6B8E" w:rsidRDefault="006B6B8E" w:rsidP="001C2617">
      <w:r>
        <w:rPr>
          <w:rStyle w:val="CommentReference"/>
        </w:rPr>
        <w:annotationRef/>
      </w:r>
      <w:r>
        <w:rPr>
          <w:rFonts w:ascii="Cambria" w:eastAsia="MS Mincho" w:hAnsi="Cambria" w:cs="Times New Roman"/>
          <w:color w:val="000000"/>
        </w:rPr>
        <w:t>These figures are correct. 110/132 = 0.8333</w:t>
      </w:r>
    </w:p>
  </w:comment>
  <w:comment w:id="81" w:author="Bageant, Liz (elizabethbageant@uidaho.edu)" w:date="2023-05-13T07:42:00Z" w:initials="BL(">
    <w:p w14:paraId="03B7E89A" w14:textId="5DC2F514" w:rsidR="006B6B8E" w:rsidRDefault="006B6B8E" w:rsidP="00794B09">
      <w:r>
        <w:rPr>
          <w:rStyle w:val="CommentReference"/>
        </w:rPr>
        <w:annotationRef/>
      </w:r>
      <w:r>
        <w:rPr>
          <w:rFonts w:ascii="Cambria" w:eastAsia="MS Mincho" w:hAnsi="Cambria" w:cs="Times New Roman"/>
          <w:color w:val="000000"/>
        </w:rPr>
        <w:t>I calculate 132 species present in the bio monitoring data. Of those, 123 are listed as having been caught by at least one household in the CCM data (93%).</w:t>
      </w:r>
    </w:p>
  </w:comment>
  <w:comment w:id="89" w:author="Sebastian Heilpern" w:date="2023-05-08T15:52:00Z" w:initials="SH">
    <w:p w14:paraId="5663F3AD" w14:textId="73199CB7" w:rsidR="0093301F" w:rsidRDefault="0093301F">
      <w:pPr>
        <w:pStyle w:val="CommentText"/>
      </w:pPr>
      <w:r>
        <w:rPr>
          <w:rStyle w:val="CommentReference"/>
        </w:rPr>
        <w:annotationRef/>
      </w:r>
      <w:r>
        <w:t>Do you think this is only a freshwater fish issue? Or can we make this point about all fisheries? Eg what about coastal communities?</w:t>
      </w:r>
    </w:p>
  </w:comment>
  <w:comment w:id="90" w:author="Sebastian Heilpern" w:date="2023-05-08T15:54:00Z" w:initials="SH">
    <w:p w14:paraId="2BD81635" w14:textId="1B29686B" w:rsidR="0093301F" w:rsidRDefault="0093301F">
      <w:pPr>
        <w:pStyle w:val="CommentText"/>
      </w:pPr>
      <w:r>
        <w:rPr>
          <w:rStyle w:val="CommentReference"/>
        </w:rPr>
        <w:annotationRef/>
      </w:r>
      <w:r>
        <w:t>Is this the topic sentence for the next paragraph?</w:t>
      </w:r>
    </w:p>
  </w:comment>
  <w:comment w:id="91" w:author="Sebastian Heilpern" w:date="2023-05-08T17:20:00Z" w:initials="SH">
    <w:p w14:paraId="462727E4" w14:textId="7315D647" w:rsidR="009162EA" w:rsidRDefault="009162EA">
      <w:pPr>
        <w:pStyle w:val="CommentText"/>
      </w:pPr>
      <w:r>
        <w:rPr>
          <w:rStyle w:val="CommentReference"/>
        </w:rPr>
        <w:annotationRef/>
      </w:r>
      <w:r>
        <w:t>Do we need this, or should it just be Fig. 3B?</w:t>
      </w:r>
    </w:p>
  </w:comment>
  <w:comment w:id="92" w:author="Sebastian Heilpern" w:date="2023-05-08T16:01:00Z" w:initials="SH">
    <w:p w14:paraId="774F5424" w14:textId="73D45803" w:rsidR="003C3F70" w:rsidRDefault="003C3F70">
      <w:pPr>
        <w:pStyle w:val="CommentText"/>
      </w:pPr>
      <w:r>
        <w:rPr>
          <w:rStyle w:val="CommentReference"/>
        </w:rPr>
        <w:annotationRef/>
      </w:r>
      <w:r>
        <w:t xml:space="preserve">Trying to figure out what this paragraph is about, so my edits may have mucked up the overall meaning. The topic sentence is essentially repeating the previous </w:t>
      </w:r>
      <w:r>
        <w:t>paragpraphs topic sentence (ecoloiglca characteristics matter). But maybe this parahraph is about the sustainability and diet implciations of these findings, so we lead with that sentence.</w:t>
      </w:r>
    </w:p>
  </w:comment>
  <w:comment w:id="111" w:author="Sebastian Heilpern" w:date="2023-05-08T17:08:00Z" w:initials="SH">
    <w:p w14:paraId="2AEFA1CB" w14:textId="40D2DD23" w:rsidR="00806BF7" w:rsidRDefault="00806BF7">
      <w:pPr>
        <w:pStyle w:val="CommentText"/>
      </w:pPr>
      <w:r>
        <w:rPr>
          <w:rStyle w:val="CommentReference"/>
        </w:rPr>
        <w:annotationRef/>
      </w:r>
      <w:r>
        <w:t xml:space="preserve">The species that are sold are more common, which might imply a surplus aspect… Maybe we </w:t>
      </w:r>
      <w:r>
        <w:t>leav that out from here?</w:t>
      </w:r>
    </w:p>
  </w:comment>
  <w:comment w:id="162" w:author="Sebastian Heilpern" w:date="2023-05-08T17:24:00Z" w:initials="SH">
    <w:p w14:paraId="02C78C05" w14:textId="5DD9F472" w:rsidR="009162EA" w:rsidRDefault="009162EA">
      <w:pPr>
        <w:pStyle w:val="CommentText"/>
      </w:pPr>
      <w:r>
        <w:rPr>
          <w:rStyle w:val="CommentReference"/>
        </w:rPr>
        <w:annotationRef/>
      </w:r>
      <w:r>
        <w:t xml:space="preserve">Im not quite sure what the broader implication of this sentence. Maybe im missing something, but if not, </w:t>
      </w:r>
      <w:r w:rsidR="001300C2">
        <w:t>maybe erase?</w:t>
      </w:r>
    </w:p>
  </w:comment>
  <w:comment w:id="165" w:author="Sebastian Heilpern" w:date="2023-05-08T17:32:00Z" w:initials="SH">
    <w:p w14:paraId="5B1107BA" w14:textId="6AE5056F" w:rsidR="001300C2" w:rsidRDefault="001300C2">
      <w:pPr>
        <w:pStyle w:val="CommentText"/>
      </w:pPr>
      <w:r>
        <w:rPr>
          <w:rStyle w:val="CommentReference"/>
        </w:rPr>
        <w:annotationRef/>
      </w:r>
      <w:r>
        <w:t xml:space="preserve">Suggestion here is to flip the topic sentence to highlight that these patterns are reflected globally. But I feel like I </w:t>
      </w:r>
      <w:r>
        <w:t xml:space="preserve">muchked it up again… I’m trying to figure out what this paragraph is </w:t>
      </w:r>
      <w:r>
        <w:t xml:space="preserve">about, but am having a little bit of a hard time. </w:t>
      </w:r>
    </w:p>
  </w:comment>
  <w:comment w:id="171" w:author="Sebastian Heilpern" w:date="2023-05-08T17:37:00Z" w:initials="SH">
    <w:p w14:paraId="05AB2698" w14:textId="77777777" w:rsidR="001300C2" w:rsidRDefault="001300C2" w:rsidP="001300C2">
      <w:pPr>
        <w:pStyle w:val="CommentText"/>
      </w:pPr>
      <w:r>
        <w:rPr>
          <w:rStyle w:val="CommentReference"/>
        </w:rPr>
        <w:annotationRef/>
      </w:r>
      <w:r>
        <w:rPr>
          <w:rStyle w:val="CommentReference"/>
        </w:rPr>
        <w:annotationRef/>
      </w:r>
      <w:r>
        <w:t xml:space="preserve">Maybe we need a sentence here </w:t>
      </w:r>
      <w:r>
        <w:t>unpacking  Robinson et al.’s point? And then follow up with the point of biodiversity?</w:t>
      </w:r>
    </w:p>
    <w:p w14:paraId="4E793778" w14:textId="11F45283" w:rsidR="001300C2" w:rsidRDefault="001300C2">
      <w:pPr>
        <w:pStyle w:val="CommentText"/>
      </w:pPr>
    </w:p>
  </w:comment>
  <w:comment w:id="184" w:author="Sebastian Heilpern" w:date="2023-05-09T08:27:00Z" w:initials="SH">
    <w:p w14:paraId="3174D388" w14:textId="2C195282" w:rsidR="00E87C0B" w:rsidRDefault="00E87C0B">
      <w:pPr>
        <w:pStyle w:val="CommentText"/>
      </w:pPr>
      <w:r>
        <w:rPr>
          <w:rStyle w:val="CommentReference"/>
        </w:rPr>
        <w:annotationRef/>
      </w:r>
      <w:r>
        <w:t>Maybe too prescriptive, but I feel a need to unpack the royal “</w:t>
      </w:r>
      <w:r>
        <w:t>we”</w:t>
      </w:r>
    </w:p>
  </w:comment>
  <w:comment w:id="207" w:author="Sebastian Heilpern" w:date="2023-05-09T08:37:00Z" w:initials="SH">
    <w:p w14:paraId="185875C9" w14:textId="771146A9" w:rsidR="00F6611C" w:rsidRDefault="00F6611C">
      <w:pPr>
        <w:pStyle w:val="CommentText"/>
      </w:pPr>
      <w:r>
        <w:rPr>
          <w:rStyle w:val="CommentReference"/>
        </w:rPr>
        <w:annotationRef/>
      </w:r>
      <w:r>
        <w:t xml:space="preserve">Maybe not worth fitting in at this </w:t>
      </w:r>
      <w:r>
        <w:t xml:space="preserve">point, but thinking about this from the perspective of increasing </w:t>
      </w:r>
      <w:r>
        <w:t>weatlth and a reduction in biodiversity in diets. This is the big picture type of pattern we see (e.g., Khoury et al. PNAS), and might also reduce the nutritional quality of food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33BD3" w15:done="0"/>
  <w15:commentEx w15:paraId="03FF8644" w15:done="0"/>
  <w15:commentEx w15:paraId="253354FF" w15:done="0"/>
  <w15:commentEx w15:paraId="1F8CFC8B" w15:done="0"/>
  <w15:commentEx w15:paraId="5BF2FE62" w15:done="0"/>
  <w15:commentEx w15:paraId="565F7F92" w15:done="0"/>
  <w15:commentEx w15:paraId="7EF8B861" w15:done="0"/>
  <w15:commentEx w15:paraId="51BE7B23" w15:done="0"/>
  <w15:commentEx w15:paraId="0152B42D" w15:done="0"/>
  <w15:commentEx w15:paraId="340A5147" w15:done="0"/>
  <w15:commentEx w15:paraId="03F02D22" w15:done="0"/>
  <w15:commentEx w15:paraId="1DDFC65F" w15:done="0"/>
  <w15:commentEx w15:paraId="0ABF16D2" w15:done="0"/>
  <w15:commentEx w15:paraId="5F5DA4D1" w15:done="0"/>
  <w15:commentEx w15:paraId="38D2FB6A" w15:done="0"/>
  <w15:commentEx w15:paraId="5F1FF762" w15:done="0"/>
  <w15:commentEx w15:paraId="6EEF3E97" w15:done="0"/>
  <w15:commentEx w15:paraId="2C26463A" w15:done="0"/>
  <w15:commentEx w15:paraId="06FC17E3" w15:done="0"/>
  <w15:commentEx w15:paraId="55C0B3CA" w15:done="0"/>
  <w15:commentEx w15:paraId="03B7E89A" w15:done="0"/>
  <w15:commentEx w15:paraId="5663F3AD" w15:done="0"/>
  <w15:commentEx w15:paraId="2BD81635" w15:done="0"/>
  <w15:commentEx w15:paraId="462727E4" w15:done="0"/>
  <w15:commentEx w15:paraId="774F5424" w15:done="0"/>
  <w15:commentEx w15:paraId="2AEFA1CB" w15:done="0"/>
  <w15:commentEx w15:paraId="02C78C05" w15:done="0"/>
  <w15:commentEx w15:paraId="5B1107BA" w15:done="0"/>
  <w15:commentEx w15:paraId="4E793778" w15:done="0"/>
  <w15:commentEx w15:paraId="3174D388" w15:done="0"/>
  <w15:commentEx w15:paraId="18587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8235" w16cex:dateUtc="2023-05-08T18:14:00Z"/>
  <w16cex:commentExtensible w16cex:durableId="2803831C" w16cex:dateUtc="2023-05-08T18:18:00Z"/>
  <w16cex:commentExtensible w16cex:durableId="28038434" w16cex:dateUtc="2023-05-08T18:22:00Z"/>
  <w16cex:commentExtensible w16cex:durableId="2809B88F" w16cex:dateUtc="2023-05-13T11:19:00Z"/>
  <w16cex:commentExtensible w16cex:durableId="2809B8C0" w16cex:dateUtc="2023-05-13T11:20:00Z"/>
  <w16cex:commentExtensible w16cex:durableId="2803847B" w16cex:dateUtc="2023-05-08T18:23:00Z"/>
  <w16cex:commentExtensible w16cex:durableId="2803867F" w16cex:dateUtc="2023-05-08T18:32:00Z"/>
  <w16cex:commentExtensible w16cex:durableId="2803958D" w16cex:dateUtc="2023-05-08T19:36:00Z"/>
  <w16cex:commentExtensible w16cex:durableId="28038A07" w16cex:dateUtc="2023-05-08T18:47:00Z"/>
  <w16cex:commentExtensible w16cex:durableId="28038B59" w16cex:dateUtc="2023-05-08T18:53:00Z"/>
  <w16cex:commentExtensible w16cex:durableId="28038CCA" w16cex:dateUtc="2023-05-08T18:59:00Z"/>
  <w16cex:commentExtensible w16cex:durableId="28038BB7" w16cex:dateUtc="2023-05-08T18:54:00Z"/>
  <w16cex:commentExtensible w16cex:durableId="28038D88" w16cex:dateUtc="2023-05-08T19:02:00Z"/>
  <w16cex:commentExtensible w16cex:durableId="28038C53" w16cex:dateUtc="2023-05-08T18:57:00Z"/>
  <w16cex:commentExtensible w16cex:durableId="28038DD2" w16cex:dateUtc="2023-05-08T19:03:00Z"/>
  <w16cex:commentExtensible w16cex:durableId="2809B8D9" w16cex:dateUtc="2023-05-13T11:20:00Z"/>
  <w16cex:commentExtensible w16cex:durableId="2809B8E9" w16cex:dateUtc="2023-05-13T11:21:00Z"/>
  <w16cex:commentExtensible w16cex:durableId="2809BAAC" w16cex:dateUtc="2023-05-13T11:28:00Z"/>
  <w16cex:commentExtensible w16cex:durableId="2809BAC3" w16cex:dateUtc="2023-05-13T11:29:00Z"/>
  <w16cex:commentExtensible w16cex:durableId="2809BE0B" w16cex:dateUtc="2023-05-13T11:43:00Z"/>
  <w16cex:commentExtensible w16cex:durableId="2809BDEF" w16cex:dateUtc="2023-05-13T11:42:00Z"/>
  <w16cex:commentExtensible w16cex:durableId="28039957" w16cex:dateUtc="2023-05-08T19:52:00Z"/>
  <w16cex:commentExtensible w16cex:durableId="280399D3" w16cex:dateUtc="2023-05-08T19:54:00Z"/>
  <w16cex:commentExtensible w16cex:durableId="2803ADED" w16cex:dateUtc="2023-05-08T21:20:00Z"/>
  <w16cex:commentExtensible w16cex:durableId="28039B77" w16cex:dateUtc="2023-05-08T20:01:00Z"/>
  <w16cex:commentExtensible w16cex:durableId="2803AB1B" w16cex:dateUtc="2023-05-08T21:08:00Z"/>
  <w16cex:commentExtensible w16cex:durableId="2803AEC7" w16cex:dateUtc="2023-05-08T21:24:00Z"/>
  <w16cex:commentExtensible w16cex:durableId="2803B09E" w16cex:dateUtc="2023-05-08T21:32:00Z"/>
  <w16cex:commentExtensible w16cex:durableId="2803B1E8" w16cex:dateUtc="2023-05-08T21:37:00Z"/>
  <w16cex:commentExtensible w16cex:durableId="2804826E" w16cex:dateUtc="2023-05-09T12:27:00Z"/>
  <w16cex:commentExtensible w16cex:durableId="280484DE" w16cex:dateUtc="2023-05-09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33BD3" w16cid:durableId="28038235"/>
  <w16cid:commentId w16cid:paraId="03FF8644" w16cid:durableId="2803831C"/>
  <w16cid:commentId w16cid:paraId="253354FF" w16cid:durableId="28038434"/>
  <w16cid:commentId w16cid:paraId="1F8CFC8B" w16cid:durableId="2809B88F"/>
  <w16cid:commentId w16cid:paraId="5BF2FE62" w16cid:durableId="2809B8C0"/>
  <w16cid:commentId w16cid:paraId="565F7F92" w16cid:durableId="2803847B"/>
  <w16cid:commentId w16cid:paraId="7EF8B861" w16cid:durableId="2803867F"/>
  <w16cid:commentId w16cid:paraId="51BE7B23" w16cid:durableId="2803958D"/>
  <w16cid:commentId w16cid:paraId="0152B42D" w16cid:durableId="28038A07"/>
  <w16cid:commentId w16cid:paraId="340A5147" w16cid:durableId="28038B59"/>
  <w16cid:commentId w16cid:paraId="03F02D22" w16cid:durableId="28038CCA"/>
  <w16cid:commentId w16cid:paraId="1DDFC65F" w16cid:durableId="28038BB7"/>
  <w16cid:commentId w16cid:paraId="0ABF16D2" w16cid:durableId="28038D88"/>
  <w16cid:commentId w16cid:paraId="5F5DA4D1" w16cid:durableId="28038C53"/>
  <w16cid:commentId w16cid:paraId="38D2FB6A" w16cid:durableId="28038DD2"/>
  <w16cid:commentId w16cid:paraId="5F1FF762" w16cid:durableId="2809B8D9"/>
  <w16cid:commentId w16cid:paraId="6EEF3E97" w16cid:durableId="2809B8E9"/>
  <w16cid:commentId w16cid:paraId="2C26463A" w16cid:durableId="2809BAAC"/>
  <w16cid:commentId w16cid:paraId="06FC17E3" w16cid:durableId="2809BAC3"/>
  <w16cid:commentId w16cid:paraId="55C0B3CA" w16cid:durableId="2809BE0B"/>
  <w16cid:commentId w16cid:paraId="03B7E89A" w16cid:durableId="2809BDEF"/>
  <w16cid:commentId w16cid:paraId="5663F3AD" w16cid:durableId="28039957"/>
  <w16cid:commentId w16cid:paraId="2BD81635" w16cid:durableId="280399D3"/>
  <w16cid:commentId w16cid:paraId="462727E4" w16cid:durableId="2803ADED"/>
  <w16cid:commentId w16cid:paraId="774F5424" w16cid:durableId="28039B77"/>
  <w16cid:commentId w16cid:paraId="2AEFA1CB" w16cid:durableId="2803AB1B"/>
  <w16cid:commentId w16cid:paraId="02C78C05" w16cid:durableId="2803AEC7"/>
  <w16cid:commentId w16cid:paraId="5B1107BA" w16cid:durableId="2803B09E"/>
  <w16cid:commentId w16cid:paraId="4E793778" w16cid:durableId="2803B1E8"/>
  <w16cid:commentId w16cid:paraId="3174D388" w16cid:durableId="2804826E"/>
  <w16cid:commentId w16cid:paraId="185875C9" w16cid:durableId="28048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5DD6" w14:textId="77777777" w:rsidR="00A4684C" w:rsidRDefault="00A4684C" w:rsidP="00B8606A">
      <w:r>
        <w:separator/>
      </w:r>
    </w:p>
  </w:endnote>
  <w:endnote w:type="continuationSeparator" w:id="0">
    <w:p w14:paraId="08670C64" w14:textId="77777777" w:rsidR="00A4684C" w:rsidRDefault="00A4684C" w:rsidP="00B8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FCE8" w14:textId="77777777" w:rsidR="00A4684C" w:rsidRDefault="00A4684C" w:rsidP="00B8606A">
      <w:r>
        <w:separator/>
      </w:r>
    </w:p>
  </w:footnote>
  <w:footnote w:type="continuationSeparator" w:id="0">
    <w:p w14:paraId="56AC259F" w14:textId="77777777" w:rsidR="00A4684C" w:rsidRDefault="00A4684C" w:rsidP="00B86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658"/>
    <w:multiLevelType w:val="hybridMultilevel"/>
    <w:tmpl w:val="864CB39C"/>
    <w:lvl w:ilvl="0" w:tplc="C6DA4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F24BE"/>
    <w:multiLevelType w:val="hybridMultilevel"/>
    <w:tmpl w:val="CE66D78C"/>
    <w:lvl w:ilvl="0" w:tplc="0AB2D0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B343302">
      <w:start w:val="3"/>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F5D40"/>
    <w:multiLevelType w:val="hybridMultilevel"/>
    <w:tmpl w:val="5956D550"/>
    <w:lvl w:ilvl="0" w:tplc="DA8E38B4">
      <w:start w:val="1"/>
      <w:numFmt w:val="bullet"/>
      <w:lvlText w:val="•"/>
      <w:lvlJc w:val="left"/>
      <w:pPr>
        <w:tabs>
          <w:tab w:val="num" w:pos="720"/>
        </w:tabs>
        <w:ind w:left="720" w:hanging="360"/>
      </w:pPr>
      <w:rPr>
        <w:rFonts w:ascii="Arial" w:hAnsi="Arial" w:hint="default"/>
      </w:rPr>
    </w:lvl>
    <w:lvl w:ilvl="1" w:tplc="C5D8653C">
      <w:start w:val="1"/>
      <w:numFmt w:val="bullet"/>
      <w:lvlText w:val="•"/>
      <w:lvlJc w:val="left"/>
      <w:pPr>
        <w:tabs>
          <w:tab w:val="num" w:pos="1440"/>
        </w:tabs>
        <w:ind w:left="1440" w:hanging="360"/>
      </w:pPr>
      <w:rPr>
        <w:rFonts w:ascii="Arial" w:hAnsi="Arial" w:hint="default"/>
      </w:rPr>
    </w:lvl>
    <w:lvl w:ilvl="2" w:tplc="328A2980" w:tentative="1">
      <w:start w:val="1"/>
      <w:numFmt w:val="bullet"/>
      <w:lvlText w:val="•"/>
      <w:lvlJc w:val="left"/>
      <w:pPr>
        <w:tabs>
          <w:tab w:val="num" w:pos="2160"/>
        </w:tabs>
        <w:ind w:left="2160" w:hanging="360"/>
      </w:pPr>
      <w:rPr>
        <w:rFonts w:ascii="Arial" w:hAnsi="Arial" w:hint="default"/>
      </w:rPr>
    </w:lvl>
    <w:lvl w:ilvl="3" w:tplc="8796FE50" w:tentative="1">
      <w:start w:val="1"/>
      <w:numFmt w:val="bullet"/>
      <w:lvlText w:val="•"/>
      <w:lvlJc w:val="left"/>
      <w:pPr>
        <w:tabs>
          <w:tab w:val="num" w:pos="2880"/>
        </w:tabs>
        <w:ind w:left="2880" w:hanging="360"/>
      </w:pPr>
      <w:rPr>
        <w:rFonts w:ascii="Arial" w:hAnsi="Arial" w:hint="default"/>
      </w:rPr>
    </w:lvl>
    <w:lvl w:ilvl="4" w:tplc="F13AC3B8" w:tentative="1">
      <w:start w:val="1"/>
      <w:numFmt w:val="bullet"/>
      <w:lvlText w:val="•"/>
      <w:lvlJc w:val="left"/>
      <w:pPr>
        <w:tabs>
          <w:tab w:val="num" w:pos="3600"/>
        </w:tabs>
        <w:ind w:left="3600" w:hanging="360"/>
      </w:pPr>
      <w:rPr>
        <w:rFonts w:ascii="Arial" w:hAnsi="Arial" w:hint="default"/>
      </w:rPr>
    </w:lvl>
    <w:lvl w:ilvl="5" w:tplc="EAF0A966" w:tentative="1">
      <w:start w:val="1"/>
      <w:numFmt w:val="bullet"/>
      <w:lvlText w:val="•"/>
      <w:lvlJc w:val="left"/>
      <w:pPr>
        <w:tabs>
          <w:tab w:val="num" w:pos="4320"/>
        </w:tabs>
        <w:ind w:left="4320" w:hanging="360"/>
      </w:pPr>
      <w:rPr>
        <w:rFonts w:ascii="Arial" w:hAnsi="Arial" w:hint="default"/>
      </w:rPr>
    </w:lvl>
    <w:lvl w:ilvl="6" w:tplc="46E07F24" w:tentative="1">
      <w:start w:val="1"/>
      <w:numFmt w:val="bullet"/>
      <w:lvlText w:val="•"/>
      <w:lvlJc w:val="left"/>
      <w:pPr>
        <w:tabs>
          <w:tab w:val="num" w:pos="5040"/>
        </w:tabs>
        <w:ind w:left="5040" w:hanging="360"/>
      </w:pPr>
      <w:rPr>
        <w:rFonts w:ascii="Arial" w:hAnsi="Arial" w:hint="default"/>
      </w:rPr>
    </w:lvl>
    <w:lvl w:ilvl="7" w:tplc="204A1CA0" w:tentative="1">
      <w:start w:val="1"/>
      <w:numFmt w:val="bullet"/>
      <w:lvlText w:val="•"/>
      <w:lvlJc w:val="left"/>
      <w:pPr>
        <w:tabs>
          <w:tab w:val="num" w:pos="5760"/>
        </w:tabs>
        <w:ind w:left="5760" w:hanging="360"/>
      </w:pPr>
      <w:rPr>
        <w:rFonts w:ascii="Arial" w:hAnsi="Arial" w:hint="default"/>
      </w:rPr>
    </w:lvl>
    <w:lvl w:ilvl="8" w:tplc="6ECA94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B90602"/>
    <w:multiLevelType w:val="hybridMultilevel"/>
    <w:tmpl w:val="C5E0A186"/>
    <w:lvl w:ilvl="0" w:tplc="C9569F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C5E19"/>
    <w:multiLevelType w:val="hybridMultilevel"/>
    <w:tmpl w:val="8FFA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F604B"/>
    <w:multiLevelType w:val="hybridMultilevel"/>
    <w:tmpl w:val="CED08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73BFB"/>
    <w:multiLevelType w:val="hybridMultilevel"/>
    <w:tmpl w:val="B53436CA"/>
    <w:lvl w:ilvl="0" w:tplc="BB3433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75FF2"/>
    <w:multiLevelType w:val="hybridMultilevel"/>
    <w:tmpl w:val="0C8CB016"/>
    <w:lvl w:ilvl="0" w:tplc="BAAE1726">
      <w:start w:val="1"/>
      <w:numFmt w:val="bullet"/>
      <w:lvlText w:val="•"/>
      <w:lvlJc w:val="left"/>
      <w:pPr>
        <w:tabs>
          <w:tab w:val="num" w:pos="720"/>
        </w:tabs>
        <w:ind w:left="720" w:hanging="360"/>
      </w:pPr>
      <w:rPr>
        <w:rFonts w:ascii="Arial" w:hAnsi="Arial" w:hint="default"/>
      </w:rPr>
    </w:lvl>
    <w:lvl w:ilvl="1" w:tplc="93048626">
      <w:start w:val="1"/>
      <w:numFmt w:val="bullet"/>
      <w:lvlText w:val="•"/>
      <w:lvlJc w:val="left"/>
      <w:pPr>
        <w:tabs>
          <w:tab w:val="num" w:pos="1440"/>
        </w:tabs>
        <w:ind w:left="1440" w:hanging="360"/>
      </w:pPr>
      <w:rPr>
        <w:rFonts w:ascii="Arial" w:hAnsi="Arial" w:hint="default"/>
      </w:rPr>
    </w:lvl>
    <w:lvl w:ilvl="2" w:tplc="F33603DA" w:tentative="1">
      <w:start w:val="1"/>
      <w:numFmt w:val="bullet"/>
      <w:lvlText w:val="•"/>
      <w:lvlJc w:val="left"/>
      <w:pPr>
        <w:tabs>
          <w:tab w:val="num" w:pos="2160"/>
        </w:tabs>
        <w:ind w:left="2160" w:hanging="360"/>
      </w:pPr>
      <w:rPr>
        <w:rFonts w:ascii="Arial" w:hAnsi="Arial" w:hint="default"/>
      </w:rPr>
    </w:lvl>
    <w:lvl w:ilvl="3" w:tplc="FC305C72" w:tentative="1">
      <w:start w:val="1"/>
      <w:numFmt w:val="bullet"/>
      <w:lvlText w:val="•"/>
      <w:lvlJc w:val="left"/>
      <w:pPr>
        <w:tabs>
          <w:tab w:val="num" w:pos="2880"/>
        </w:tabs>
        <w:ind w:left="2880" w:hanging="360"/>
      </w:pPr>
      <w:rPr>
        <w:rFonts w:ascii="Arial" w:hAnsi="Arial" w:hint="default"/>
      </w:rPr>
    </w:lvl>
    <w:lvl w:ilvl="4" w:tplc="EDC41CF6" w:tentative="1">
      <w:start w:val="1"/>
      <w:numFmt w:val="bullet"/>
      <w:lvlText w:val="•"/>
      <w:lvlJc w:val="left"/>
      <w:pPr>
        <w:tabs>
          <w:tab w:val="num" w:pos="3600"/>
        </w:tabs>
        <w:ind w:left="3600" w:hanging="360"/>
      </w:pPr>
      <w:rPr>
        <w:rFonts w:ascii="Arial" w:hAnsi="Arial" w:hint="default"/>
      </w:rPr>
    </w:lvl>
    <w:lvl w:ilvl="5" w:tplc="90F2FC70" w:tentative="1">
      <w:start w:val="1"/>
      <w:numFmt w:val="bullet"/>
      <w:lvlText w:val="•"/>
      <w:lvlJc w:val="left"/>
      <w:pPr>
        <w:tabs>
          <w:tab w:val="num" w:pos="4320"/>
        </w:tabs>
        <w:ind w:left="4320" w:hanging="360"/>
      </w:pPr>
      <w:rPr>
        <w:rFonts w:ascii="Arial" w:hAnsi="Arial" w:hint="default"/>
      </w:rPr>
    </w:lvl>
    <w:lvl w:ilvl="6" w:tplc="DD20D5B8" w:tentative="1">
      <w:start w:val="1"/>
      <w:numFmt w:val="bullet"/>
      <w:lvlText w:val="•"/>
      <w:lvlJc w:val="left"/>
      <w:pPr>
        <w:tabs>
          <w:tab w:val="num" w:pos="5040"/>
        </w:tabs>
        <w:ind w:left="5040" w:hanging="360"/>
      </w:pPr>
      <w:rPr>
        <w:rFonts w:ascii="Arial" w:hAnsi="Arial" w:hint="default"/>
      </w:rPr>
    </w:lvl>
    <w:lvl w:ilvl="7" w:tplc="747E88DA" w:tentative="1">
      <w:start w:val="1"/>
      <w:numFmt w:val="bullet"/>
      <w:lvlText w:val="•"/>
      <w:lvlJc w:val="left"/>
      <w:pPr>
        <w:tabs>
          <w:tab w:val="num" w:pos="5760"/>
        </w:tabs>
        <w:ind w:left="5760" w:hanging="360"/>
      </w:pPr>
      <w:rPr>
        <w:rFonts w:ascii="Arial" w:hAnsi="Arial" w:hint="default"/>
      </w:rPr>
    </w:lvl>
    <w:lvl w:ilvl="8" w:tplc="A4225C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567478"/>
    <w:multiLevelType w:val="hybridMultilevel"/>
    <w:tmpl w:val="F9F26C1C"/>
    <w:lvl w:ilvl="0" w:tplc="FC62D122">
      <w:start w:val="1"/>
      <w:numFmt w:val="bullet"/>
      <w:lvlText w:val="•"/>
      <w:lvlJc w:val="left"/>
      <w:pPr>
        <w:tabs>
          <w:tab w:val="num" w:pos="720"/>
        </w:tabs>
        <w:ind w:left="720" w:hanging="360"/>
      </w:pPr>
      <w:rPr>
        <w:rFonts w:ascii="Arial" w:hAnsi="Arial" w:hint="default"/>
      </w:rPr>
    </w:lvl>
    <w:lvl w:ilvl="1" w:tplc="A9FCCF4E">
      <w:start w:val="1"/>
      <w:numFmt w:val="bullet"/>
      <w:lvlText w:val="•"/>
      <w:lvlJc w:val="left"/>
      <w:pPr>
        <w:tabs>
          <w:tab w:val="num" w:pos="1440"/>
        </w:tabs>
        <w:ind w:left="1440" w:hanging="360"/>
      </w:pPr>
      <w:rPr>
        <w:rFonts w:ascii="Arial" w:hAnsi="Arial" w:hint="default"/>
      </w:rPr>
    </w:lvl>
    <w:lvl w:ilvl="2" w:tplc="75408D40" w:tentative="1">
      <w:start w:val="1"/>
      <w:numFmt w:val="bullet"/>
      <w:lvlText w:val="•"/>
      <w:lvlJc w:val="left"/>
      <w:pPr>
        <w:tabs>
          <w:tab w:val="num" w:pos="2160"/>
        </w:tabs>
        <w:ind w:left="2160" w:hanging="360"/>
      </w:pPr>
      <w:rPr>
        <w:rFonts w:ascii="Arial" w:hAnsi="Arial" w:hint="default"/>
      </w:rPr>
    </w:lvl>
    <w:lvl w:ilvl="3" w:tplc="7D5474C2" w:tentative="1">
      <w:start w:val="1"/>
      <w:numFmt w:val="bullet"/>
      <w:lvlText w:val="•"/>
      <w:lvlJc w:val="left"/>
      <w:pPr>
        <w:tabs>
          <w:tab w:val="num" w:pos="2880"/>
        </w:tabs>
        <w:ind w:left="2880" w:hanging="360"/>
      </w:pPr>
      <w:rPr>
        <w:rFonts w:ascii="Arial" w:hAnsi="Arial" w:hint="default"/>
      </w:rPr>
    </w:lvl>
    <w:lvl w:ilvl="4" w:tplc="BA0A9488" w:tentative="1">
      <w:start w:val="1"/>
      <w:numFmt w:val="bullet"/>
      <w:lvlText w:val="•"/>
      <w:lvlJc w:val="left"/>
      <w:pPr>
        <w:tabs>
          <w:tab w:val="num" w:pos="3600"/>
        </w:tabs>
        <w:ind w:left="3600" w:hanging="360"/>
      </w:pPr>
      <w:rPr>
        <w:rFonts w:ascii="Arial" w:hAnsi="Arial" w:hint="default"/>
      </w:rPr>
    </w:lvl>
    <w:lvl w:ilvl="5" w:tplc="C644A586" w:tentative="1">
      <w:start w:val="1"/>
      <w:numFmt w:val="bullet"/>
      <w:lvlText w:val="•"/>
      <w:lvlJc w:val="left"/>
      <w:pPr>
        <w:tabs>
          <w:tab w:val="num" w:pos="4320"/>
        </w:tabs>
        <w:ind w:left="4320" w:hanging="360"/>
      </w:pPr>
      <w:rPr>
        <w:rFonts w:ascii="Arial" w:hAnsi="Arial" w:hint="default"/>
      </w:rPr>
    </w:lvl>
    <w:lvl w:ilvl="6" w:tplc="B44C4DBC" w:tentative="1">
      <w:start w:val="1"/>
      <w:numFmt w:val="bullet"/>
      <w:lvlText w:val="•"/>
      <w:lvlJc w:val="left"/>
      <w:pPr>
        <w:tabs>
          <w:tab w:val="num" w:pos="5040"/>
        </w:tabs>
        <w:ind w:left="5040" w:hanging="360"/>
      </w:pPr>
      <w:rPr>
        <w:rFonts w:ascii="Arial" w:hAnsi="Arial" w:hint="default"/>
      </w:rPr>
    </w:lvl>
    <w:lvl w:ilvl="7" w:tplc="9D4A86BC" w:tentative="1">
      <w:start w:val="1"/>
      <w:numFmt w:val="bullet"/>
      <w:lvlText w:val="•"/>
      <w:lvlJc w:val="left"/>
      <w:pPr>
        <w:tabs>
          <w:tab w:val="num" w:pos="5760"/>
        </w:tabs>
        <w:ind w:left="5760" w:hanging="360"/>
      </w:pPr>
      <w:rPr>
        <w:rFonts w:ascii="Arial" w:hAnsi="Arial" w:hint="default"/>
      </w:rPr>
    </w:lvl>
    <w:lvl w:ilvl="8" w:tplc="814A9C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6F37DE"/>
    <w:multiLevelType w:val="hybridMultilevel"/>
    <w:tmpl w:val="82CE91BE"/>
    <w:lvl w:ilvl="0" w:tplc="901288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67737"/>
    <w:multiLevelType w:val="hybridMultilevel"/>
    <w:tmpl w:val="9086E76C"/>
    <w:lvl w:ilvl="0" w:tplc="DEB093FE">
      <w:start w:val="1"/>
      <w:numFmt w:val="bullet"/>
      <w:lvlText w:val="•"/>
      <w:lvlJc w:val="left"/>
      <w:pPr>
        <w:tabs>
          <w:tab w:val="num" w:pos="720"/>
        </w:tabs>
        <w:ind w:left="720" w:hanging="360"/>
      </w:pPr>
      <w:rPr>
        <w:rFonts w:ascii="Arial" w:hAnsi="Arial" w:hint="default"/>
      </w:rPr>
    </w:lvl>
    <w:lvl w:ilvl="1" w:tplc="DF208A1A">
      <w:start w:val="1"/>
      <w:numFmt w:val="bullet"/>
      <w:lvlText w:val="•"/>
      <w:lvlJc w:val="left"/>
      <w:pPr>
        <w:tabs>
          <w:tab w:val="num" w:pos="1440"/>
        </w:tabs>
        <w:ind w:left="1440" w:hanging="360"/>
      </w:pPr>
      <w:rPr>
        <w:rFonts w:ascii="Arial" w:hAnsi="Arial" w:hint="default"/>
      </w:rPr>
    </w:lvl>
    <w:lvl w:ilvl="2" w:tplc="AEA472EC" w:tentative="1">
      <w:start w:val="1"/>
      <w:numFmt w:val="bullet"/>
      <w:lvlText w:val="•"/>
      <w:lvlJc w:val="left"/>
      <w:pPr>
        <w:tabs>
          <w:tab w:val="num" w:pos="2160"/>
        </w:tabs>
        <w:ind w:left="2160" w:hanging="360"/>
      </w:pPr>
      <w:rPr>
        <w:rFonts w:ascii="Arial" w:hAnsi="Arial" w:hint="default"/>
      </w:rPr>
    </w:lvl>
    <w:lvl w:ilvl="3" w:tplc="4B7C4A24" w:tentative="1">
      <w:start w:val="1"/>
      <w:numFmt w:val="bullet"/>
      <w:lvlText w:val="•"/>
      <w:lvlJc w:val="left"/>
      <w:pPr>
        <w:tabs>
          <w:tab w:val="num" w:pos="2880"/>
        </w:tabs>
        <w:ind w:left="2880" w:hanging="360"/>
      </w:pPr>
      <w:rPr>
        <w:rFonts w:ascii="Arial" w:hAnsi="Arial" w:hint="default"/>
      </w:rPr>
    </w:lvl>
    <w:lvl w:ilvl="4" w:tplc="B7282700" w:tentative="1">
      <w:start w:val="1"/>
      <w:numFmt w:val="bullet"/>
      <w:lvlText w:val="•"/>
      <w:lvlJc w:val="left"/>
      <w:pPr>
        <w:tabs>
          <w:tab w:val="num" w:pos="3600"/>
        </w:tabs>
        <w:ind w:left="3600" w:hanging="360"/>
      </w:pPr>
      <w:rPr>
        <w:rFonts w:ascii="Arial" w:hAnsi="Arial" w:hint="default"/>
      </w:rPr>
    </w:lvl>
    <w:lvl w:ilvl="5" w:tplc="795E9E08" w:tentative="1">
      <w:start w:val="1"/>
      <w:numFmt w:val="bullet"/>
      <w:lvlText w:val="•"/>
      <w:lvlJc w:val="left"/>
      <w:pPr>
        <w:tabs>
          <w:tab w:val="num" w:pos="4320"/>
        </w:tabs>
        <w:ind w:left="4320" w:hanging="360"/>
      </w:pPr>
      <w:rPr>
        <w:rFonts w:ascii="Arial" w:hAnsi="Arial" w:hint="default"/>
      </w:rPr>
    </w:lvl>
    <w:lvl w:ilvl="6" w:tplc="355C7B36" w:tentative="1">
      <w:start w:val="1"/>
      <w:numFmt w:val="bullet"/>
      <w:lvlText w:val="•"/>
      <w:lvlJc w:val="left"/>
      <w:pPr>
        <w:tabs>
          <w:tab w:val="num" w:pos="5040"/>
        </w:tabs>
        <w:ind w:left="5040" w:hanging="360"/>
      </w:pPr>
      <w:rPr>
        <w:rFonts w:ascii="Arial" w:hAnsi="Arial" w:hint="default"/>
      </w:rPr>
    </w:lvl>
    <w:lvl w:ilvl="7" w:tplc="253A63A8" w:tentative="1">
      <w:start w:val="1"/>
      <w:numFmt w:val="bullet"/>
      <w:lvlText w:val="•"/>
      <w:lvlJc w:val="left"/>
      <w:pPr>
        <w:tabs>
          <w:tab w:val="num" w:pos="5760"/>
        </w:tabs>
        <w:ind w:left="5760" w:hanging="360"/>
      </w:pPr>
      <w:rPr>
        <w:rFonts w:ascii="Arial" w:hAnsi="Arial" w:hint="default"/>
      </w:rPr>
    </w:lvl>
    <w:lvl w:ilvl="8" w:tplc="BF4C49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02A4F5D"/>
    <w:multiLevelType w:val="hybridMultilevel"/>
    <w:tmpl w:val="ACE2CBE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24D3646"/>
    <w:multiLevelType w:val="hybridMultilevel"/>
    <w:tmpl w:val="B4A49CE4"/>
    <w:lvl w:ilvl="0" w:tplc="BB3433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37955"/>
    <w:multiLevelType w:val="hybridMultilevel"/>
    <w:tmpl w:val="FEFE0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2509741">
    <w:abstractNumId w:val="1"/>
  </w:num>
  <w:num w:numId="2" w16cid:durableId="1624070027">
    <w:abstractNumId w:val="13"/>
  </w:num>
  <w:num w:numId="3" w16cid:durableId="464277712">
    <w:abstractNumId w:val="7"/>
  </w:num>
  <w:num w:numId="4" w16cid:durableId="1658531757">
    <w:abstractNumId w:val="2"/>
  </w:num>
  <w:num w:numId="5" w16cid:durableId="1200781750">
    <w:abstractNumId w:val="8"/>
  </w:num>
  <w:num w:numId="6" w16cid:durableId="822232287">
    <w:abstractNumId w:val="10"/>
  </w:num>
  <w:num w:numId="7" w16cid:durableId="502356520">
    <w:abstractNumId w:val="11"/>
  </w:num>
  <w:num w:numId="8" w16cid:durableId="1165903388">
    <w:abstractNumId w:val="3"/>
  </w:num>
  <w:num w:numId="9" w16cid:durableId="2017267737">
    <w:abstractNumId w:val="12"/>
  </w:num>
  <w:num w:numId="10" w16cid:durableId="919947202">
    <w:abstractNumId w:val="6"/>
  </w:num>
  <w:num w:numId="11" w16cid:durableId="1016687312">
    <w:abstractNumId w:val="5"/>
  </w:num>
  <w:num w:numId="12" w16cid:durableId="1961715289">
    <w:abstractNumId w:val="9"/>
  </w:num>
  <w:num w:numId="13" w16cid:durableId="379326971">
    <w:abstractNumId w:val="4"/>
  </w:num>
  <w:num w:numId="14" w16cid:durableId="399126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Heilpern">
    <w15:presenceInfo w15:providerId="AD" w15:userId="S::sah262@cornell.edu::051ee199-3980-4ce4-8273-19e6b26c0fee"/>
  </w15:person>
  <w15:person w15:author="Bageant, Liz (elizabethbageant@uidaho.edu)">
    <w15:presenceInfo w15:providerId="AD" w15:userId="S::elizabethbageant@uidaho.edu::ed9df929-bd64-4f17-8c47-ff836836a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v0exrl0zffiew0r9vv29gppxttt90xdz2&quot;&gt;KF EndNote Library&lt;record-ids&gt;&lt;item&gt;421&lt;/item&gt;&lt;item&gt;788&lt;/item&gt;&lt;item&gt;2718&lt;/item&gt;&lt;item&gt;3507&lt;/item&gt;&lt;item&gt;3563&lt;/item&gt;&lt;item&gt;3564&lt;/item&gt;&lt;item&gt;3601&lt;/item&gt;&lt;item&gt;3714&lt;/item&gt;&lt;item&gt;3801&lt;/item&gt;&lt;item&gt;3852&lt;/item&gt;&lt;item&gt;4160&lt;/item&gt;&lt;item&gt;4161&lt;/item&gt;&lt;item&gt;4480&lt;/item&gt;&lt;item&gt;4509&lt;/item&gt;&lt;item&gt;4775&lt;/item&gt;&lt;item&gt;4801&lt;/item&gt;&lt;item&gt;4832&lt;/item&gt;&lt;item&gt;4883&lt;/item&gt;&lt;item&gt;4889&lt;/item&gt;&lt;item&gt;4890&lt;/item&gt;&lt;item&gt;4891&lt;/item&gt;&lt;item&gt;4908&lt;/item&gt;&lt;item&gt;4964&lt;/item&gt;&lt;item&gt;4969&lt;/item&gt;&lt;item&gt;4971&lt;/item&gt;&lt;item&gt;4976&lt;/item&gt;&lt;item&gt;5084&lt;/item&gt;&lt;item&gt;5092&lt;/item&gt;&lt;item&gt;5093&lt;/item&gt;&lt;item&gt;5096&lt;/item&gt;&lt;item&gt;5097&lt;/item&gt;&lt;item&gt;5101&lt;/item&gt;&lt;item&gt;5102&lt;/item&gt;&lt;item&gt;5160&lt;/item&gt;&lt;item&gt;5164&lt;/item&gt;&lt;item&gt;5165&lt;/item&gt;&lt;item&gt;5192&lt;/item&gt;&lt;item&gt;5201&lt;/item&gt;&lt;item&gt;5202&lt;/item&gt;&lt;item&gt;5205&lt;/item&gt;&lt;item&gt;5246&lt;/item&gt;&lt;item&gt;5247&lt;/item&gt;&lt;/record-ids&gt;&lt;/item&gt;&lt;/Libraries&gt;"/>
  </w:docVars>
  <w:rsids>
    <w:rsidRoot w:val="00920AA7"/>
    <w:rsid w:val="00002661"/>
    <w:rsid w:val="00002681"/>
    <w:rsid w:val="00007075"/>
    <w:rsid w:val="0003528F"/>
    <w:rsid w:val="000373B1"/>
    <w:rsid w:val="000501F8"/>
    <w:rsid w:val="00054059"/>
    <w:rsid w:val="00061C92"/>
    <w:rsid w:val="00095F76"/>
    <w:rsid w:val="000A2B96"/>
    <w:rsid w:val="000C21F1"/>
    <w:rsid w:val="000C2944"/>
    <w:rsid w:val="000C4445"/>
    <w:rsid w:val="000C7BF5"/>
    <w:rsid w:val="000F0D10"/>
    <w:rsid w:val="000F34B3"/>
    <w:rsid w:val="00116D74"/>
    <w:rsid w:val="001235BC"/>
    <w:rsid w:val="00126578"/>
    <w:rsid w:val="00127677"/>
    <w:rsid w:val="001300C2"/>
    <w:rsid w:val="00133A62"/>
    <w:rsid w:val="00142039"/>
    <w:rsid w:val="00146B45"/>
    <w:rsid w:val="00151E80"/>
    <w:rsid w:val="001521E1"/>
    <w:rsid w:val="001554AD"/>
    <w:rsid w:val="0016544B"/>
    <w:rsid w:val="001658BA"/>
    <w:rsid w:val="001719F5"/>
    <w:rsid w:val="001770B7"/>
    <w:rsid w:val="00185815"/>
    <w:rsid w:val="00192354"/>
    <w:rsid w:val="00194DD2"/>
    <w:rsid w:val="001A4576"/>
    <w:rsid w:val="001C4BBF"/>
    <w:rsid w:val="001D2397"/>
    <w:rsid w:val="001D2803"/>
    <w:rsid w:val="001D2C62"/>
    <w:rsid w:val="001D6388"/>
    <w:rsid w:val="001F3FF9"/>
    <w:rsid w:val="00213861"/>
    <w:rsid w:val="00222366"/>
    <w:rsid w:val="00222F48"/>
    <w:rsid w:val="00240CDF"/>
    <w:rsid w:val="002434EC"/>
    <w:rsid w:val="00251A26"/>
    <w:rsid w:val="002626C7"/>
    <w:rsid w:val="0026663B"/>
    <w:rsid w:val="002924F4"/>
    <w:rsid w:val="002A0D0A"/>
    <w:rsid w:val="002A14C5"/>
    <w:rsid w:val="002A59ED"/>
    <w:rsid w:val="002A5DC5"/>
    <w:rsid w:val="002A7EE3"/>
    <w:rsid w:val="002D400B"/>
    <w:rsid w:val="002D77BE"/>
    <w:rsid w:val="002E09E6"/>
    <w:rsid w:val="002E0C85"/>
    <w:rsid w:val="002E4F31"/>
    <w:rsid w:val="002F1254"/>
    <w:rsid w:val="002F1399"/>
    <w:rsid w:val="0030705E"/>
    <w:rsid w:val="003118CF"/>
    <w:rsid w:val="00322A5C"/>
    <w:rsid w:val="00327B1C"/>
    <w:rsid w:val="003306D1"/>
    <w:rsid w:val="00343E5E"/>
    <w:rsid w:val="003518A2"/>
    <w:rsid w:val="00363DDE"/>
    <w:rsid w:val="00365FB5"/>
    <w:rsid w:val="00377061"/>
    <w:rsid w:val="003837E4"/>
    <w:rsid w:val="00386197"/>
    <w:rsid w:val="003967D3"/>
    <w:rsid w:val="003A21C9"/>
    <w:rsid w:val="003A35D9"/>
    <w:rsid w:val="003A5882"/>
    <w:rsid w:val="003B13BE"/>
    <w:rsid w:val="003B2D47"/>
    <w:rsid w:val="003B4600"/>
    <w:rsid w:val="003B7BA9"/>
    <w:rsid w:val="003C2DE7"/>
    <w:rsid w:val="003C3F70"/>
    <w:rsid w:val="003C592B"/>
    <w:rsid w:val="003D0028"/>
    <w:rsid w:val="003D4E0E"/>
    <w:rsid w:val="003E44EF"/>
    <w:rsid w:val="003E597C"/>
    <w:rsid w:val="003F5A05"/>
    <w:rsid w:val="004040AF"/>
    <w:rsid w:val="00416085"/>
    <w:rsid w:val="00421F2F"/>
    <w:rsid w:val="00433705"/>
    <w:rsid w:val="00434B17"/>
    <w:rsid w:val="00441DCB"/>
    <w:rsid w:val="004470CF"/>
    <w:rsid w:val="004507E1"/>
    <w:rsid w:val="00455EBE"/>
    <w:rsid w:val="0048054F"/>
    <w:rsid w:val="00480808"/>
    <w:rsid w:val="0049276D"/>
    <w:rsid w:val="004929F0"/>
    <w:rsid w:val="00494D2B"/>
    <w:rsid w:val="00495DC8"/>
    <w:rsid w:val="004A4229"/>
    <w:rsid w:val="004A4F24"/>
    <w:rsid w:val="004B2057"/>
    <w:rsid w:val="004B732C"/>
    <w:rsid w:val="004B77A0"/>
    <w:rsid w:val="004C2831"/>
    <w:rsid w:val="004D019F"/>
    <w:rsid w:val="004D3FC9"/>
    <w:rsid w:val="004E11F4"/>
    <w:rsid w:val="004E2885"/>
    <w:rsid w:val="004E3C68"/>
    <w:rsid w:val="004E6034"/>
    <w:rsid w:val="004F1DF5"/>
    <w:rsid w:val="004F369D"/>
    <w:rsid w:val="00505108"/>
    <w:rsid w:val="00521652"/>
    <w:rsid w:val="005250A1"/>
    <w:rsid w:val="00525474"/>
    <w:rsid w:val="0053721A"/>
    <w:rsid w:val="0053752F"/>
    <w:rsid w:val="005530EE"/>
    <w:rsid w:val="00553565"/>
    <w:rsid w:val="005573C8"/>
    <w:rsid w:val="0055767C"/>
    <w:rsid w:val="00570023"/>
    <w:rsid w:val="00570454"/>
    <w:rsid w:val="00572C6A"/>
    <w:rsid w:val="00573588"/>
    <w:rsid w:val="00576DFC"/>
    <w:rsid w:val="0058209D"/>
    <w:rsid w:val="005865BA"/>
    <w:rsid w:val="00587A5F"/>
    <w:rsid w:val="00595923"/>
    <w:rsid w:val="00595FF9"/>
    <w:rsid w:val="00597E23"/>
    <w:rsid w:val="005D0E95"/>
    <w:rsid w:val="005F26D9"/>
    <w:rsid w:val="00611B6A"/>
    <w:rsid w:val="00616B96"/>
    <w:rsid w:val="00627B50"/>
    <w:rsid w:val="0063055C"/>
    <w:rsid w:val="00643136"/>
    <w:rsid w:val="0066229D"/>
    <w:rsid w:val="00684769"/>
    <w:rsid w:val="006918ED"/>
    <w:rsid w:val="00697283"/>
    <w:rsid w:val="006A6C4A"/>
    <w:rsid w:val="006B6B8E"/>
    <w:rsid w:val="006C030F"/>
    <w:rsid w:val="006C25C0"/>
    <w:rsid w:val="006D356A"/>
    <w:rsid w:val="006E0DF3"/>
    <w:rsid w:val="006E2EAD"/>
    <w:rsid w:val="006E4A57"/>
    <w:rsid w:val="006F4575"/>
    <w:rsid w:val="006F4F80"/>
    <w:rsid w:val="00702001"/>
    <w:rsid w:val="00705BE4"/>
    <w:rsid w:val="0071344D"/>
    <w:rsid w:val="00715F69"/>
    <w:rsid w:val="0072101C"/>
    <w:rsid w:val="00722871"/>
    <w:rsid w:val="00722937"/>
    <w:rsid w:val="00722BEF"/>
    <w:rsid w:val="00742219"/>
    <w:rsid w:val="00743889"/>
    <w:rsid w:val="0075370A"/>
    <w:rsid w:val="00755363"/>
    <w:rsid w:val="00763AA4"/>
    <w:rsid w:val="00766E0D"/>
    <w:rsid w:val="007854F0"/>
    <w:rsid w:val="007C0D48"/>
    <w:rsid w:val="007C6C38"/>
    <w:rsid w:val="007D044F"/>
    <w:rsid w:val="007D35CA"/>
    <w:rsid w:val="007D50C8"/>
    <w:rsid w:val="007D7FA0"/>
    <w:rsid w:val="007E25B3"/>
    <w:rsid w:val="007F0BE9"/>
    <w:rsid w:val="007F3352"/>
    <w:rsid w:val="00800766"/>
    <w:rsid w:val="00806BF7"/>
    <w:rsid w:val="00815097"/>
    <w:rsid w:val="008239CF"/>
    <w:rsid w:val="00831C13"/>
    <w:rsid w:val="008321B2"/>
    <w:rsid w:val="00832D8D"/>
    <w:rsid w:val="00833543"/>
    <w:rsid w:val="008354EC"/>
    <w:rsid w:val="00837C63"/>
    <w:rsid w:val="00840EEF"/>
    <w:rsid w:val="00844E61"/>
    <w:rsid w:val="00846FCE"/>
    <w:rsid w:val="00847D18"/>
    <w:rsid w:val="00857D0B"/>
    <w:rsid w:val="00886615"/>
    <w:rsid w:val="008A601F"/>
    <w:rsid w:val="008B49D0"/>
    <w:rsid w:val="008B5FCB"/>
    <w:rsid w:val="008B6ABB"/>
    <w:rsid w:val="008C0760"/>
    <w:rsid w:val="008C6ED5"/>
    <w:rsid w:val="008C7843"/>
    <w:rsid w:val="008E268A"/>
    <w:rsid w:val="008F001D"/>
    <w:rsid w:val="008F782A"/>
    <w:rsid w:val="0091156D"/>
    <w:rsid w:val="009162EA"/>
    <w:rsid w:val="00917312"/>
    <w:rsid w:val="00920AA7"/>
    <w:rsid w:val="009221DF"/>
    <w:rsid w:val="00922519"/>
    <w:rsid w:val="0093301F"/>
    <w:rsid w:val="0094052C"/>
    <w:rsid w:val="00943325"/>
    <w:rsid w:val="00950847"/>
    <w:rsid w:val="009515C7"/>
    <w:rsid w:val="00953940"/>
    <w:rsid w:val="009564FA"/>
    <w:rsid w:val="0096376C"/>
    <w:rsid w:val="00971A0C"/>
    <w:rsid w:val="0097269A"/>
    <w:rsid w:val="00983821"/>
    <w:rsid w:val="009948DA"/>
    <w:rsid w:val="009A544B"/>
    <w:rsid w:val="009A5D83"/>
    <w:rsid w:val="009B14ED"/>
    <w:rsid w:val="009B5D80"/>
    <w:rsid w:val="009D0616"/>
    <w:rsid w:val="009D0716"/>
    <w:rsid w:val="009D2F00"/>
    <w:rsid w:val="009D6797"/>
    <w:rsid w:val="009E4566"/>
    <w:rsid w:val="009F2ACD"/>
    <w:rsid w:val="00A04068"/>
    <w:rsid w:val="00A077BB"/>
    <w:rsid w:val="00A12A63"/>
    <w:rsid w:val="00A14BA2"/>
    <w:rsid w:val="00A20E0E"/>
    <w:rsid w:val="00A21325"/>
    <w:rsid w:val="00A32FF5"/>
    <w:rsid w:val="00A34523"/>
    <w:rsid w:val="00A42AA7"/>
    <w:rsid w:val="00A4684C"/>
    <w:rsid w:val="00A476CF"/>
    <w:rsid w:val="00A52272"/>
    <w:rsid w:val="00A55767"/>
    <w:rsid w:val="00A57BD1"/>
    <w:rsid w:val="00A6277F"/>
    <w:rsid w:val="00A70479"/>
    <w:rsid w:val="00A75437"/>
    <w:rsid w:val="00A7581D"/>
    <w:rsid w:val="00A800EC"/>
    <w:rsid w:val="00AA3BAB"/>
    <w:rsid w:val="00AA64AD"/>
    <w:rsid w:val="00AB36AA"/>
    <w:rsid w:val="00AC60AF"/>
    <w:rsid w:val="00AD3A5C"/>
    <w:rsid w:val="00AD69FA"/>
    <w:rsid w:val="00AE0E7B"/>
    <w:rsid w:val="00AE385A"/>
    <w:rsid w:val="00AF5B0E"/>
    <w:rsid w:val="00B00E8C"/>
    <w:rsid w:val="00B0163F"/>
    <w:rsid w:val="00B01ADA"/>
    <w:rsid w:val="00B02D04"/>
    <w:rsid w:val="00B04592"/>
    <w:rsid w:val="00B05F25"/>
    <w:rsid w:val="00B13384"/>
    <w:rsid w:val="00B13F17"/>
    <w:rsid w:val="00B33342"/>
    <w:rsid w:val="00B34502"/>
    <w:rsid w:val="00B46332"/>
    <w:rsid w:val="00B557A4"/>
    <w:rsid w:val="00B56C65"/>
    <w:rsid w:val="00B606AA"/>
    <w:rsid w:val="00B72013"/>
    <w:rsid w:val="00B74A65"/>
    <w:rsid w:val="00B75ECC"/>
    <w:rsid w:val="00B81632"/>
    <w:rsid w:val="00B8606A"/>
    <w:rsid w:val="00BC1AFE"/>
    <w:rsid w:val="00BD0288"/>
    <w:rsid w:val="00BD0E58"/>
    <w:rsid w:val="00BD23A1"/>
    <w:rsid w:val="00BF310E"/>
    <w:rsid w:val="00C05CE2"/>
    <w:rsid w:val="00C14073"/>
    <w:rsid w:val="00C41389"/>
    <w:rsid w:val="00C618B8"/>
    <w:rsid w:val="00C67AE8"/>
    <w:rsid w:val="00C702F2"/>
    <w:rsid w:val="00C70D78"/>
    <w:rsid w:val="00C75711"/>
    <w:rsid w:val="00C81A9B"/>
    <w:rsid w:val="00C84B5D"/>
    <w:rsid w:val="00C955E7"/>
    <w:rsid w:val="00CA1E16"/>
    <w:rsid w:val="00CA1EB7"/>
    <w:rsid w:val="00CB1A15"/>
    <w:rsid w:val="00CB4D5B"/>
    <w:rsid w:val="00CC16BD"/>
    <w:rsid w:val="00CE17C8"/>
    <w:rsid w:val="00CF4DC3"/>
    <w:rsid w:val="00CF5ED6"/>
    <w:rsid w:val="00CF716E"/>
    <w:rsid w:val="00D00B9D"/>
    <w:rsid w:val="00D13305"/>
    <w:rsid w:val="00D2152B"/>
    <w:rsid w:val="00D32580"/>
    <w:rsid w:val="00D41D84"/>
    <w:rsid w:val="00D543EF"/>
    <w:rsid w:val="00D72E68"/>
    <w:rsid w:val="00D740D1"/>
    <w:rsid w:val="00D747B1"/>
    <w:rsid w:val="00D75675"/>
    <w:rsid w:val="00D830CA"/>
    <w:rsid w:val="00D838AF"/>
    <w:rsid w:val="00D85E03"/>
    <w:rsid w:val="00D91069"/>
    <w:rsid w:val="00DA00B7"/>
    <w:rsid w:val="00DA3BE9"/>
    <w:rsid w:val="00DA6A85"/>
    <w:rsid w:val="00DC3A09"/>
    <w:rsid w:val="00DE4FB8"/>
    <w:rsid w:val="00DE5F63"/>
    <w:rsid w:val="00DF10B3"/>
    <w:rsid w:val="00DF4A9B"/>
    <w:rsid w:val="00E02C82"/>
    <w:rsid w:val="00E04CC1"/>
    <w:rsid w:val="00E1076D"/>
    <w:rsid w:val="00E12AB4"/>
    <w:rsid w:val="00E265DE"/>
    <w:rsid w:val="00E32CC6"/>
    <w:rsid w:val="00E36AEE"/>
    <w:rsid w:val="00E45843"/>
    <w:rsid w:val="00E649BF"/>
    <w:rsid w:val="00E722D3"/>
    <w:rsid w:val="00E744EB"/>
    <w:rsid w:val="00E74C82"/>
    <w:rsid w:val="00E76B4A"/>
    <w:rsid w:val="00E82848"/>
    <w:rsid w:val="00E87C0B"/>
    <w:rsid w:val="00E9039E"/>
    <w:rsid w:val="00E91892"/>
    <w:rsid w:val="00E94FC2"/>
    <w:rsid w:val="00EA03A2"/>
    <w:rsid w:val="00EB15A0"/>
    <w:rsid w:val="00EC318F"/>
    <w:rsid w:val="00EF0F02"/>
    <w:rsid w:val="00EF4ACF"/>
    <w:rsid w:val="00F00ADB"/>
    <w:rsid w:val="00F02EA9"/>
    <w:rsid w:val="00F037A6"/>
    <w:rsid w:val="00F05B1D"/>
    <w:rsid w:val="00F24A66"/>
    <w:rsid w:val="00F34A24"/>
    <w:rsid w:val="00F36AEB"/>
    <w:rsid w:val="00F43A1F"/>
    <w:rsid w:val="00F513EF"/>
    <w:rsid w:val="00F6611C"/>
    <w:rsid w:val="00F67B7D"/>
    <w:rsid w:val="00F701F3"/>
    <w:rsid w:val="00F76F16"/>
    <w:rsid w:val="00F91EE9"/>
    <w:rsid w:val="00F9280D"/>
    <w:rsid w:val="00F93540"/>
    <w:rsid w:val="00F94EE0"/>
    <w:rsid w:val="00FA3DF0"/>
    <w:rsid w:val="00FB23EC"/>
    <w:rsid w:val="00FB34F5"/>
    <w:rsid w:val="00FB53A2"/>
    <w:rsid w:val="00FB7547"/>
    <w:rsid w:val="00FB7CF2"/>
    <w:rsid w:val="00FC0F3C"/>
    <w:rsid w:val="00FD0401"/>
    <w:rsid w:val="00FD1B0E"/>
    <w:rsid w:val="00FD2089"/>
    <w:rsid w:val="00FD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1C8D"/>
  <w15:chartTrackingRefBased/>
  <w15:docId w15:val="{014ED428-F823-3A4B-B11E-E0DE5948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20AA7"/>
    <w:rPr>
      <w:sz w:val="18"/>
      <w:szCs w:val="18"/>
    </w:rPr>
  </w:style>
  <w:style w:type="paragraph" w:styleId="CommentText">
    <w:name w:val="annotation text"/>
    <w:basedOn w:val="Normal"/>
    <w:link w:val="CommentTextChar"/>
    <w:uiPriority w:val="99"/>
    <w:unhideWhenUsed/>
    <w:rsid w:val="00920AA7"/>
    <w:rPr>
      <w:rFonts w:ascii="Cambria" w:eastAsia="MS Mincho" w:hAnsi="Cambria" w:cs="Times New Roman"/>
      <w:color w:val="000000"/>
    </w:rPr>
  </w:style>
  <w:style w:type="character" w:customStyle="1" w:styleId="CommentTextChar">
    <w:name w:val="Comment Text Char"/>
    <w:basedOn w:val="DefaultParagraphFont"/>
    <w:link w:val="CommentText"/>
    <w:uiPriority w:val="99"/>
    <w:rsid w:val="00920AA7"/>
    <w:rPr>
      <w:rFonts w:ascii="Cambria" w:eastAsia="MS Mincho" w:hAnsi="Cambria" w:cs="Times New Roman"/>
      <w:color w:val="000000"/>
    </w:rPr>
  </w:style>
  <w:style w:type="paragraph" w:styleId="ListParagraph">
    <w:name w:val="List Paragraph"/>
    <w:basedOn w:val="Normal"/>
    <w:uiPriority w:val="34"/>
    <w:qFormat/>
    <w:rsid w:val="00920AA7"/>
    <w:pPr>
      <w:ind w:left="720"/>
      <w:contextualSpacing/>
    </w:pPr>
  </w:style>
  <w:style w:type="paragraph" w:customStyle="1" w:styleId="EndNoteBibliographyTitle">
    <w:name w:val="EndNote Bibliography Title"/>
    <w:basedOn w:val="Normal"/>
    <w:link w:val="EndNoteBibliographyTitleChar"/>
    <w:rsid w:val="00920AA7"/>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920AA7"/>
    <w:rPr>
      <w:rFonts w:ascii="Times New Roman" w:hAnsi="Times New Roman" w:cs="Times New Roman"/>
    </w:rPr>
  </w:style>
  <w:style w:type="paragraph" w:customStyle="1" w:styleId="EndNoteBibliography">
    <w:name w:val="EndNote Bibliography"/>
    <w:basedOn w:val="Normal"/>
    <w:link w:val="EndNoteBibliographyChar"/>
    <w:rsid w:val="00920AA7"/>
    <w:rPr>
      <w:rFonts w:ascii="Times New Roman" w:hAnsi="Times New Roman" w:cs="Times New Roman"/>
    </w:rPr>
  </w:style>
  <w:style w:type="character" w:customStyle="1" w:styleId="EndNoteBibliographyChar">
    <w:name w:val="EndNote Bibliography Char"/>
    <w:basedOn w:val="DefaultParagraphFont"/>
    <w:link w:val="EndNoteBibliography"/>
    <w:rsid w:val="00920AA7"/>
    <w:rPr>
      <w:rFonts w:ascii="Times New Roman" w:hAnsi="Times New Roman" w:cs="Times New Roman"/>
    </w:rPr>
  </w:style>
  <w:style w:type="character" w:styleId="Hyperlink">
    <w:name w:val="Hyperlink"/>
    <w:basedOn w:val="DefaultParagraphFont"/>
    <w:uiPriority w:val="99"/>
    <w:unhideWhenUsed/>
    <w:rsid w:val="00920AA7"/>
    <w:rPr>
      <w:color w:val="0563C1" w:themeColor="hyperlink"/>
      <w:u w:val="single"/>
    </w:rPr>
  </w:style>
  <w:style w:type="character" w:styleId="UnresolvedMention">
    <w:name w:val="Unresolved Mention"/>
    <w:basedOn w:val="DefaultParagraphFont"/>
    <w:uiPriority w:val="99"/>
    <w:semiHidden/>
    <w:unhideWhenUsed/>
    <w:rsid w:val="00920AA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5B0E"/>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uiPriority w:val="99"/>
    <w:semiHidden/>
    <w:rsid w:val="00AF5B0E"/>
    <w:rPr>
      <w:rFonts w:ascii="Cambria" w:eastAsia="MS Mincho" w:hAnsi="Cambria" w:cs="Times New Roman"/>
      <w:b/>
      <w:bCs/>
      <w:color w:val="000000"/>
      <w:sz w:val="20"/>
      <w:szCs w:val="20"/>
    </w:rPr>
  </w:style>
  <w:style w:type="table" w:styleId="TableGrid">
    <w:name w:val="Table Grid"/>
    <w:basedOn w:val="TableNormal"/>
    <w:uiPriority w:val="39"/>
    <w:rsid w:val="003C5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71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716E"/>
    <w:rPr>
      <w:rFonts w:ascii="Times New Roman" w:hAnsi="Times New Roman" w:cs="Times New Roman"/>
      <w:sz w:val="18"/>
      <w:szCs w:val="18"/>
    </w:rPr>
  </w:style>
  <w:style w:type="paragraph" w:styleId="Revision">
    <w:name w:val="Revision"/>
    <w:hidden/>
    <w:uiPriority w:val="99"/>
    <w:semiHidden/>
    <w:rsid w:val="003D4E0E"/>
  </w:style>
  <w:style w:type="character" w:styleId="PlaceholderText">
    <w:name w:val="Placeholder Text"/>
    <w:basedOn w:val="DefaultParagraphFont"/>
    <w:uiPriority w:val="99"/>
    <w:semiHidden/>
    <w:rsid w:val="00DA6A85"/>
    <w:rPr>
      <w:color w:val="808080"/>
    </w:rPr>
  </w:style>
  <w:style w:type="paragraph" w:styleId="Header">
    <w:name w:val="header"/>
    <w:basedOn w:val="Normal"/>
    <w:link w:val="HeaderChar"/>
    <w:uiPriority w:val="99"/>
    <w:unhideWhenUsed/>
    <w:rsid w:val="00B8606A"/>
    <w:pPr>
      <w:tabs>
        <w:tab w:val="center" w:pos="4680"/>
        <w:tab w:val="right" w:pos="9360"/>
      </w:tabs>
    </w:pPr>
  </w:style>
  <w:style w:type="character" w:customStyle="1" w:styleId="HeaderChar">
    <w:name w:val="Header Char"/>
    <w:basedOn w:val="DefaultParagraphFont"/>
    <w:link w:val="Header"/>
    <w:uiPriority w:val="99"/>
    <w:rsid w:val="00B8606A"/>
  </w:style>
  <w:style w:type="paragraph" w:styleId="Footer">
    <w:name w:val="footer"/>
    <w:basedOn w:val="Normal"/>
    <w:link w:val="FooterChar"/>
    <w:uiPriority w:val="99"/>
    <w:unhideWhenUsed/>
    <w:rsid w:val="00B8606A"/>
    <w:pPr>
      <w:tabs>
        <w:tab w:val="center" w:pos="4680"/>
        <w:tab w:val="right" w:pos="9360"/>
      </w:tabs>
    </w:pPr>
  </w:style>
  <w:style w:type="character" w:customStyle="1" w:styleId="FooterChar">
    <w:name w:val="Footer Char"/>
    <w:basedOn w:val="DefaultParagraphFont"/>
    <w:link w:val="Footer"/>
    <w:uiPriority w:val="99"/>
    <w:rsid w:val="00B8606A"/>
  </w:style>
  <w:style w:type="paragraph" w:styleId="NormalWeb">
    <w:name w:val="Normal (Web)"/>
    <w:basedOn w:val="Normal"/>
    <w:uiPriority w:val="99"/>
    <w:semiHidden/>
    <w:unhideWhenUsed/>
    <w:rsid w:val="00F02E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5751">
      <w:bodyDiv w:val="1"/>
      <w:marLeft w:val="0"/>
      <w:marRight w:val="0"/>
      <w:marTop w:val="0"/>
      <w:marBottom w:val="0"/>
      <w:divBdr>
        <w:top w:val="none" w:sz="0" w:space="0" w:color="auto"/>
        <w:left w:val="none" w:sz="0" w:space="0" w:color="auto"/>
        <w:bottom w:val="none" w:sz="0" w:space="0" w:color="auto"/>
        <w:right w:val="none" w:sz="0" w:space="0" w:color="auto"/>
      </w:divBdr>
      <w:divsChild>
        <w:div w:id="2089498972">
          <w:marLeft w:val="0"/>
          <w:marRight w:val="0"/>
          <w:marTop w:val="0"/>
          <w:marBottom w:val="0"/>
          <w:divBdr>
            <w:top w:val="none" w:sz="0" w:space="0" w:color="auto"/>
            <w:left w:val="none" w:sz="0" w:space="0" w:color="auto"/>
            <w:bottom w:val="none" w:sz="0" w:space="0" w:color="auto"/>
            <w:right w:val="none" w:sz="0" w:space="0" w:color="auto"/>
          </w:divBdr>
          <w:divsChild>
            <w:div w:id="156000289">
              <w:marLeft w:val="0"/>
              <w:marRight w:val="0"/>
              <w:marTop w:val="0"/>
              <w:marBottom w:val="0"/>
              <w:divBdr>
                <w:top w:val="none" w:sz="0" w:space="0" w:color="auto"/>
                <w:left w:val="none" w:sz="0" w:space="0" w:color="auto"/>
                <w:bottom w:val="none" w:sz="0" w:space="0" w:color="auto"/>
                <w:right w:val="none" w:sz="0" w:space="0" w:color="auto"/>
              </w:divBdr>
              <w:divsChild>
                <w:div w:id="16546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3680">
      <w:bodyDiv w:val="1"/>
      <w:marLeft w:val="0"/>
      <w:marRight w:val="0"/>
      <w:marTop w:val="0"/>
      <w:marBottom w:val="0"/>
      <w:divBdr>
        <w:top w:val="none" w:sz="0" w:space="0" w:color="auto"/>
        <w:left w:val="none" w:sz="0" w:space="0" w:color="auto"/>
        <w:bottom w:val="none" w:sz="0" w:space="0" w:color="auto"/>
        <w:right w:val="none" w:sz="0" w:space="0" w:color="auto"/>
      </w:divBdr>
      <w:divsChild>
        <w:div w:id="1640567953">
          <w:marLeft w:val="0"/>
          <w:marRight w:val="0"/>
          <w:marTop w:val="0"/>
          <w:marBottom w:val="0"/>
          <w:divBdr>
            <w:top w:val="none" w:sz="0" w:space="0" w:color="auto"/>
            <w:left w:val="none" w:sz="0" w:space="0" w:color="auto"/>
            <w:bottom w:val="none" w:sz="0" w:space="0" w:color="auto"/>
            <w:right w:val="none" w:sz="0" w:space="0" w:color="auto"/>
          </w:divBdr>
          <w:divsChild>
            <w:div w:id="814376713">
              <w:marLeft w:val="0"/>
              <w:marRight w:val="0"/>
              <w:marTop w:val="0"/>
              <w:marBottom w:val="0"/>
              <w:divBdr>
                <w:top w:val="none" w:sz="0" w:space="0" w:color="auto"/>
                <w:left w:val="none" w:sz="0" w:space="0" w:color="auto"/>
                <w:bottom w:val="none" w:sz="0" w:space="0" w:color="auto"/>
                <w:right w:val="none" w:sz="0" w:space="0" w:color="auto"/>
              </w:divBdr>
              <w:divsChild>
                <w:div w:id="9898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777">
      <w:bodyDiv w:val="1"/>
      <w:marLeft w:val="0"/>
      <w:marRight w:val="0"/>
      <w:marTop w:val="0"/>
      <w:marBottom w:val="0"/>
      <w:divBdr>
        <w:top w:val="none" w:sz="0" w:space="0" w:color="auto"/>
        <w:left w:val="none" w:sz="0" w:space="0" w:color="auto"/>
        <w:bottom w:val="none" w:sz="0" w:space="0" w:color="auto"/>
        <w:right w:val="none" w:sz="0" w:space="0" w:color="auto"/>
      </w:divBdr>
      <w:divsChild>
        <w:div w:id="114546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nas.org/about/editorial-board"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10813</Words>
  <Characters>61636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Fiorella</dc:creator>
  <cp:keywords/>
  <dc:description/>
  <cp:lastModifiedBy>Bageant, Liz (elizabethbageant@uidaho.edu)</cp:lastModifiedBy>
  <cp:revision>3</cp:revision>
  <cp:lastPrinted>2023-03-08T19:42:00Z</cp:lastPrinted>
  <dcterms:created xsi:type="dcterms:W3CDTF">2023-05-13T11:18:00Z</dcterms:created>
  <dcterms:modified xsi:type="dcterms:W3CDTF">2023-05-13T11:43:00Z</dcterms:modified>
</cp:coreProperties>
</file>